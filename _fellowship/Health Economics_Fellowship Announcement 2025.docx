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979A0" w14:textId="359E669E" w:rsidR="00E13C4E" w:rsidRDefault="00127DC1" w:rsidP="00E13C4E">
      <w:pPr>
        <w:spacing w:after="0" w:line="276" w:lineRule="auto"/>
        <w:contextualSpacing/>
        <w:jc w:val="center"/>
        <w:rPr>
          <w:rFonts w:cstheme="minorHAnsi"/>
          <w:b/>
          <w:bCs/>
          <w:sz w:val="28"/>
          <w:szCs w:val="28"/>
          <w:lang w:val="en-US"/>
        </w:rPr>
      </w:pPr>
      <w:r>
        <w:rPr>
          <w:rFonts w:cstheme="minorHAnsi"/>
          <w:b/>
          <w:bCs/>
          <w:sz w:val="28"/>
          <w:szCs w:val="28"/>
          <w:lang w:val="en-US"/>
        </w:rPr>
        <w:t xml:space="preserve">Decision Modeling </w:t>
      </w:r>
      <w:r w:rsidR="004C0333">
        <w:rPr>
          <w:rFonts w:cstheme="minorHAnsi"/>
          <w:b/>
          <w:bCs/>
          <w:sz w:val="28"/>
          <w:szCs w:val="28"/>
          <w:lang w:val="en-US"/>
        </w:rPr>
        <w:t>for Health Economic Evaluation</w:t>
      </w:r>
    </w:p>
    <w:p w14:paraId="088131CB" w14:textId="68DFCD33" w:rsidR="004C0333" w:rsidRPr="004C0333" w:rsidRDefault="00CB6431" w:rsidP="00E13C4E">
      <w:pPr>
        <w:spacing w:after="0" w:line="276" w:lineRule="auto"/>
        <w:contextualSpacing/>
        <w:jc w:val="center"/>
        <w:rPr>
          <w:rFonts w:cstheme="minorHAnsi"/>
          <w:b/>
          <w:bCs/>
          <w:sz w:val="28"/>
          <w:szCs w:val="28"/>
          <w:lang w:val="en-US"/>
        </w:rPr>
      </w:pPr>
      <w:r>
        <w:rPr>
          <w:rFonts w:cstheme="minorHAnsi"/>
          <w:b/>
          <w:bCs/>
          <w:sz w:val="28"/>
          <w:szCs w:val="28"/>
          <w:lang w:val="en-US"/>
        </w:rPr>
        <w:t>Fellowship Announcement</w:t>
      </w:r>
    </w:p>
    <w:p w14:paraId="4957835B" w14:textId="43CB8A54" w:rsidR="00E13C4E" w:rsidRPr="00764E19" w:rsidRDefault="00CB6431" w:rsidP="00E13C4E">
      <w:pPr>
        <w:spacing w:after="0" w:line="276" w:lineRule="auto"/>
        <w:contextualSpacing/>
        <w:jc w:val="center"/>
        <w:rPr>
          <w:rFonts w:cstheme="minorHAnsi"/>
          <w:i/>
          <w:iCs/>
          <w:lang w:val="en-US"/>
        </w:rPr>
      </w:pPr>
      <w:r>
        <w:rPr>
          <w:rFonts w:cstheme="minorHAnsi"/>
          <w:i/>
          <w:iCs/>
          <w:lang w:val="en-US"/>
        </w:rPr>
        <w:t>May 2025</w:t>
      </w:r>
    </w:p>
    <w:p w14:paraId="28584A7C" w14:textId="55830069" w:rsidR="004C0333" w:rsidRPr="00764E19" w:rsidRDefault="00CB6431" w:rsidP="00B721E2">
      <w:pPr>
        <w:spacing w:after="0" w:line="276" w:lineRule="auto"/>
        <w:contextualSpacing/>
        <w:jc w:val="center"/>
        <w:rPr>
          <w:rFonts w:cstheme="minorHAnsi"/>
          <w:b/>
          <w:bCs/>
          <w:i/>
          <w:iCs/>
          <w:lang w:val="en-US"/>
        </w:rPr>
      </w:pPr>
      <w:r>
        <w:rPr>
          <w:rFonts w:cstheme="minorHAnsi"/>
          <w:i/>
          <w:iCs/>
          <w:lang w:val="en-US"/>
        </w:rPr>
        <w:t>Vanderbilt University, Nashville, Tennessee</w:t>
      </w:r>
    </w:p>
    <w:p w14:paraId="388B6213" w14:textId="0EBA5A11" w:rsidR="00656F57" w:rsidRPr="00FB53A6" w:rsidRDefault="00656F57" w:rsidP="00D248AB">
      <w:pPr>
        <w:spacing w:after="0" w:line="276" w:lineRule="auto"/>
        <w:contextualSpacing/>
        <w:rPr>
          <w:rFonts w:cstheme="minorHAnsi"/>
          <w:lang w:val="en-US"/>
        </w:rPr>
      </w:pPr>
    </w:p>
    <w:p w14:paraId="1C2CFCDA" w14:textId="6369DE96" w:rsidR="00687532" w:rsidRPr="00127DC1" w:rsidRDefault="00F8562F" w:rsidP="00127DC1">
      <w:pPr>
        <w:shd w:val="clear" w:color="auto" w:fill="D7CBED" w:themeFill="text2" w:themeFillTint="33"/>
        <w:spacing w:after="0" w:line="276" w:lineRule="auto"/>
        <w:rPr>
          <w:rFonts w:cstheme="minorHAnsi"/>
          <w:b/>
          <w:lang w:val="en-US"/>
        </w:rPr>
      </w:pPr>
      <w:bookmarkStart w:id="0" w:name="_Hlk8291894"/>
      <w:r w:rsidRPr="00127DC1">
        <w:rPr>
          <w:rFonts w:cstheme="minorHAnsi"/>
          <w:b/>
          <w:lang w:val="en-US"/>
        </w:rPr>
        <w:t>Overview</w:t>
      </w:r>
    </w:p>
    <w:p w14:paraId="556568BD" w14:textId="77777777" w:rsidR="002523DE" w:rsidRPr="00FB53A6" w:rsidRDefault="002523DE" w:rsidP="002523DE">
      <w:pPr>
        <w:spacing w:after="0" w:line="240" w:lineRule="auto"/>
        <w:ind w:left="720"/>
        <w:contextualSpacing/>
        <w:rPr>
          <w:rFonts w:cstheme="minorHAnsi"/>
          <w:lang w:val="en-US"/>
        </w:rPr>
      </w:pPr>
      <w:r w:rsidRPr="00FB53A6">
        <w:rPr>
          <w:rFonts w:cstheme="minorHAnsi"/>
          <w:lang w:val="en-US"/>
        </w:rPr>
        <w:t xml:space="preserve">  </w:t>
      </w:r>
    </w:p>
    <w:p w14:paraId="772B0698" w14:textId="17C12557" w:rsidR="00822D7C" w:rsidRDefault="00822D7C" w:rsidP="00D82E71">
      <w:pPr>
        <w:spacing w:after="0" w:line="240" w:lineRule="auto"/>
        <w:rPr>
          <w:lang w:val="en-US"/>
        </w:rPr>
      </w:pPr>
      <w:r w:rsidRPr="00822D7C">
        <w:rPr>
          <w:lang w:val="en-US"/>
        </w:rPr>
        <w:t>The Data to Policy (D2P) program, developed by Vital Strategies and the U.S. Centers for Disease Control and Prevention</w:t>
      </w:r>
      <w:r w:rsidR="007A3C8A">
        <w:rPr>
          <w:lang w:val="en-US"/>
        </w:rPr>
        <w:t xml:space="preserve"> (CDC)</w:t>
      </w:r>
      <w:r w:rsidRPr="00822D7C">
        <w:rPr>
          <w:lang w:val="en-US"/>
        </w:rPr>
        <w:t xml:space="preserve"> as part of the Bloomberg Philanthropies Data for Health Initiative, aims to bridge the data-policy gap through team-based training and mentoring of health policy professionals. D2P participants develop data-driven policy briefs and recommendations that respond to </w:t>
      </w:r>
      <w:ins w:id="1" w:author="Graves, John A" w:date="2024-09-30T08:43:00Z" w16du:dateUtc="2024-09-30T05:43:00Z">
        <w:r w:rsidR="00623AE1">
          <w:rPr>
            <w:lang w:val="en-US"/>
          </w:rPr>
          <w:t xml:space="preserve">and inform </w:t>
        </w:r>
      </w:ins>
      <w:r w:rsidRPr="00822D7C">
        <w:rPr>
          <w:lang w:val="en-US"/>
        </w:rPr>
        <w:t xml:space="preserve">government health priorities. The program </w:t>
      </w:r>
      <w:r w:rsidR="00127DC1">
        <w:rPr>
          <w:lang w:val="en-US"/>
        </w:rPr>
        <w:t>employs several types of analysis</w:t>
      </w:r>
      <w:r w:rsidR="001765CD">
        <w:rPr>
          <w:lang w:val="en-US"/>
        </w:rPr>
        <w:t>—</w:t>
      </w:r>
      <w:r w:rsidR="00127DC1">
        <w:rPr>
          <w:lang w:val="en-US"/>
        </w:rPr>
        <w:t>including economic evaluation of policy options—to inform policy recommendations.</w:t>
      </w:r>
    </w:p>
    <w:p w14:paraId="45591BD0" w14:textId="77777777" w:rsidR="00127DC1" w:rsidRDefault="00127DC1" w:rsidP="00D82E71">
      <w:pPr>
        <w:spacing w:after="0" w:line="240" w:lineRule="auto"/>
        <w:rPr>
          <w:lang w:val="en-US"/>
        </w:rPr>
      </w:pPr>
    </w:p>
    <w:p w14:paraId="7B15200C" w14:textId="45D326B8" w:rsidR="00CA1EBE" w:rsidRDefault="009B3CAB" w:rsidP="00D82E71">
      <w:pPr>
        <w:spacing w:after="0" w:line="240" w:lineRule="auto"/>
        <w:rPr>
          <w:lang w:val="en-US"/>
        </w:rPr>
      </w:pPr>
      <w:r>
        <w:rPr>
          <w:lang w:val="en-US"/>
        </w:rPr>
        <w:t>U</w:t>
      </w:r>
      <w:r w:rsidR="00127DC1">
        <w:rPr>
          <w:lang w:val="en-US"/>
        </w:rPr>
        <w:t>se of economic evaluation</w:t>
      </w:r>
      <w:r w:rsidR="00E13C4E">
        <w:rPr>
          <w:lang w:val="en-US"/>
        </w:rPr>
        <w:t xml:space="preserve"> methods like cost-effectiveness analysis in public health decision-making </w:t>
      </w:r>
      <w:r w:rsidR="00127DC1">
        <w:rPr>
          <w:lang w:val="en-US"/>
        </w:rPr>
        <w:t xml:space="preserve">is limited by the scarcity of health economists trained in </w:t>
      </w:r>
      <w:r>
        <w:rPr>
          <w:lang w:val="en-US"/>
        </w:rPr>
        <w:t xml:space="preserve">economic </w:t>
      </w:r>
      <w:r w:rsidR="00127DC1">
        <w:rPr>
          <w:lang w:val="en-US"/>
        </w:rPr>
        <w:t>modeling approaches for decision analysis in many ministries of health and other government health agencies. Vital Strategies and the CDC/CDC Foundation are partner</w:t>
      </w:r>
      <w:r w:rsidR="00E13C4E">
        <w:rPr>
          <w:lang w:val="en-US"/>
        </w:rPr>
        <w:t>ing</w:t>
      </w:r>
      <w:r w:rsidR="00127DC1">
        <w:rPr>
          <w:lang w:val="en-US"/>
        </w:rPr>
        <w:t xml:space="preserve"> with Vanderbilt University Medical Center, </w:t>
      </w:r>
      <w:r w:rsidR="00127DC1" w:rsidRPr="00127DC1">
        <w:rPr>
          <w:lang w:val="en-US"/>
        </w:rPr>
        <w:t>Vanderbilt Institute for Global Health and</w:t>
      </w:r>
      <w:ins w:id="2" w:author="Graves, John A" w:date="2024-09-30T08:43:00Z" w16du:dateUtc="2024-09-30T05:43:00Z">
        <w:r w:rsidR="003B0C44">
          <w:rPr>
            <w:lang w:val="en-US"/>
          </w:rPr>
          <w:t xml:space="preserve"> the</w:t>
        </w:r>
      </w:ins>
      <w:r w:rsidR="00127DC1" w:rsidRPr="00127DC1">
        <w:rPr>
          <w:lang w:val="en-US"/>
        </w:rPr>
        <w:t xml:space="preserve"> Vanderbilt Center for Health Economic Modeling</w:t>
      </w:r>
      <w:r w:rsidR="00127DC1">
        <w:rPr>
          <w:lang w:val="en-US"/>
        </w:rPr>
        <w:t xml:space="preserve"> to </w:t>
      </w:r>
      <w:r w:rsidR="00CA1EBE">
        <w:rPr>
          <w:lang w:val="en-US"/>
        </w:rPr>
        <w:t>offer a fellowship in advanced decision modeling for health economic evaluation</w:t>
      </w:r>
      <w:r w:rsidR="00127DC1">
        <w:rPr>
          <w:lang w:val="en-US"/>
        </w:rPr>
        <w:t xml:space="preserve">. </w:t>
      </w:r>
    </w:p>
    <w:p w14:paraId="3A492CCB" w14:textId="77777777" w:rsidR="00CA1EBE" w:rsidRDefault="00CA1EBE" w:rsidP="00D82E71">
      <w:pPr>
        <w:spacing w:after="0" w:line="240" w:lineRule="auto"/>
        <w:rPr>
          <w:lang w:val="en-US"/>
        </w:rPr>
      </w:pPr>
    </w:p>
    <w:p w14:paraId="0B10165D" w14:textId="77777777" w:rsidR="00CA1EBE" w:rsidRDefault="00A80E02" w:rsidP="00D82E71">
      <w:pPr>
        <w:spacing w:after="0" w:line="240" w:lineRule="auto"/>
        <w:rPr>
          <w:lang w:val="en-US"/>
        </w:rPr>
      </w:pPr>
      <w:r>
        <w:rPr>
          <w:lang w:val="en-US"/>
        </w:rPr>
        <w:t xml:space="preserve">The </w:t>
      </w:r>
      <w:r w:rsidR="00CA1EBE">
        <w:rPr>
          <w:lang w:val="en-US"/>
        </w:rPr>
        <w:t>fellowship is open to participants who have successfully completed decision modeling workshops offered by Vital Strategies, CDC Foundation and Vanderbilt University in 2022 and 2024. Fellows will have the opportunity to complete a modeling study on a topic of public policy importance in their country, under supervision from</w:t>
      </w:r>
      <w:r>
        <w:rPr>
          <w:lang w:val="en-US"/>
        </w:rPr>
        <w:t xml:space="preserve"> Vanderbilt University faculty with expertise in </w:t>
      </w:r>
      <w:r w:rsidR="004C0333">
        <w:rPr>
          <w:lang w:val="en-US"/>
        </w:rPr>
        <w:t>economic evaluation methods and their application in low and middle-income country contexts.</w:t>
      </w:r>
      <w:r w:rsidR="00CA1EBE" w:rsidRPr="00CA1EBE">
        <w:rPr>
          <w:lang w:val="en-US"/>
        </w:rPr>
        <w:t xml:space="preserve"> </w:t>
      </w:r>
      <w:r w:rsidR="00CA1EBE">
        <w:rPr>
          <w:lang w:val="en-US"/>
        </w:rPr>
        <w:t xml:space="preserve">Fellows will also receive instruction and practical sessions on advanced modeling topics. </w:t>
      </w:r>
    </w:p>
    <w:p w14:paraId="6298D037" w14:textId="77777777" w:rsidR="00CA1EBE" w:rsidRDefault="00CA1EBE" w:rsidP="00D82E71">
      <w:pPr>
        <w:spacing w:after="0" w:line="240" w:lineRule="auto"/>
        <w:rPr>
          <w:lang w:val="en-US"/>
        </w:rPr>
      </w:pPr>
    </w:p>
    <w:p w14:paraId="4909F05E" w14:textId="5943E85B" w:rsidR="00822D7C" w:rsidRDefault="00CA1EBE" w:rsidP="00D82E71">
      <w:pPr>
        <w:spacing w:after="0" w:line="240" w:lineRule="auto"/>
        <w:rPr>
          <w:lang w:val="en-US"/>
        </w:rPr>
      </w:pPr>
      <w:r>
        <w:rPr>
          <w:lang w:val="en-US"/>
        </w:rPr>
        <w:t>There are 10 fellowship</w:t>
      </w:r>
      <w:ins w:id="3" w:author="Graves, John A" w:date="2024-09-28T12:44:00Z" w16du:dateUtc="2024-09-28T09:44:00Z">
        <w:r w:rsidR="0047630C">
          <w:rPr>
            <w:lang w:val="en-US"/>
          </w:rPr>
          <w:t xml:space="preserve"> slots</w:t>
        </w:r>
      </w:ins>
      <w:del w:id="4" w:author="Graves, John A" w:date="2024-09-28T12:44:00Z" w16du:dateUtc="2024-09-28T09:44:00Z">
        <w:r w:rsidDel="0047630C">
          <w:rPr>
            <w:lang w:val="en-US"/>
          </w:rPr>
          <w:delText>s</w:delText>
        </w:r>
      </w:del>
      <w:r>
        <w:rPr>
          <w:lang w:val="en-US"/>
        </w:rPr>
        <w:t xml:space="preserve"> available, which will be awarded on a competitive basis based on the quality and feasibility of the proposed project as well as demonstrated potential for decision-making impact.</w:t>
      </w:r>
    </w:p>
    <w:p w14:paraId="27BFC7A7" w14:textId="77777777" w:rsidR="001765CD" w:rsidRDefault="001765CD" w:rsidP="00D82E71">
      <w:pPr>
        <w:spacing w:after="0" w:line="240" w:lineRule="auto"/>
        <w:rPr>
          <w:lang w:val="en-US"/>
        </w:rPr>
      </w:pPr>
    </w:p>
    <w:p w14:paraId="34F83FF7" w14:textId="4173F41D" w:rsidR="004C5868" w:rsidRPr="00127DC1" w:rsidRDefault="00127DC1" w:rsidP="00127DC1">
      <w:pPr>
        <w:shd w:val="clear" w:color="auto" w:fill="D7CBED" w:themeFill="text2" w:themeFillTint="33"/>
        <w:spacing w:after="0" w:line="276" w:lineRule="auto"/>
        <w:rPr>
          <w:rFonts w:cstheme="minorHAnsi"/>
          <w:b/>
          <w:lang w:val="en-US"/>
        </w:rPr>
      </w:pPr>
      <w:r w:rsidRPr="00127DC1">
        <w:rPr>
          <w:rFonts w:cstheme="minorHAnsi"/>
          <w:b/>
          <w:lang w:val="en-US"/>
        </w:rPr>
        <w:t>E</w:t>
      </w:r>
      <w:r w:rsidR="00C46B35" w:rsidRPr="00127DC1">
        <w:rPr>
          <w:rFonts w:cstheme="minorHAnsi"/>
          <w:b/>
          <w:lang w:val="en-US"/>
        </w:rPr>
        <w:t>ligibility</w:t>
      </w:r>
    </w:p>
    <w:p w14:paraId="2AA5C80C" w14:textId="77777777" w:rsidR="004C5868" w:rsidRPr="00FB53A6" w:rsidRDefault="004C5868" w:rsidP="00F264E9">
      <w:pPr>
        <w:spacing w:after="0" w:line="240" w:lineRule="auto"/>
        <w:rPr>
          <w:lang w:val="en-US"/>
        </w:rPr>
      </w:pPr>
    </w:p>
    <w:p w14:paraId="45FBC54F" w14:textId="77777777" w:rsidR="001765CD" w:rsidRDefault="001765CD" w:rsidP="00F264E9">
      <w:pPr>
        <w:spacing w:after="0" w:line="240" w:lineRule="auto"/>
        <w:rPr>
          <w:lang w:val="en-US"/>
        </w:rPr>
      </w:pPr>
      <w:r>
        <w:rPr>
          <w:lang w:val="en-US"/>
        </w:rPr>
        <w:t>Participants should meet the following qualifications</w:t>
      </w:r>
      <w:r w:rsidR="007A3C8A">
        <w:rPr>
          <w:lang w:val="en-US"/>
        </w:rPr>
        <w:t xml:space="preserve">: </w:t>
      </w:r>
    </w:p>
    <w:p w14:paraId="3CBB7291" w14:textId="792DADB0" w:rsidR="001765CD" w:rsidRDefault="001765CD">
      <w:pPr>
        <w:pStyle w:val="ListParagraph"/>
        <w:numPr>
          <w:ilvl w:val="0"/>
          <w:numId w:val="1"/>
        </w:numPr>
        <w:spacing w:after="0" w:line="240" w:lineRule="auto"/>
        <w:rPr>
          <w:lang w:val="en-US"/>
        </w:rPr>
      </w:pPr>
      <w:r>
        <w:rPr>
          <w:lang w:val="en-US"/>
        </w:rPr>
        <w:t xml:space="preserve">Be employed by the ministry of health, national health institute or other </w:t>
      </w:r>
      <w:r w:rsidR="004C0333">
        <w:rPr>
          <w:lang w:val="en-US"/>
        </w:rPr>
        <w:t xml:space="preserve">government </w:t>
      </w:r>
      <w:r>
        <w:rPr>
          <w:lang w:val="en-US"/>
        </w:rPr>
        <w:t>health agency (exceptions may be considered only where health economists have an ongoing role providing health economic analysis for government health agencies).</w:t>
      </w:r>
    </w:p>
    <w:p w14:paraId="126F44B6" w14:textId="4EAE4E8D" w:rsidR="00C46B35" w:rsidRDefault="001765CD" w:rsidP="00CA1EBE">
      <w:pPr>
        <w:pStyle w:val="ListParagraph"/>
        <w:numPr>
          <w:ilvl w:val="0"/>
          <w:numId w:val="1"/>
        </w:numPr>
        <w:spacing w:after="0" w:line="240" w:lineRule="auto"/>
        <w:rPr>
          <w:lang w:val="en-US"/>
        </w:rPr>
      </w:pPr>
      <w:r>
        <w:rPr>
          <w:lang w:val="en-US"/>
        </w:rPr>
        <w:t>Master’s degree in health economics,</w:t>
      </w:r>
      <w:r w:rsidR="009B3CAB">
        <w:rPr>
          <w:lang w:val="en-US"/>
        </w:rPr>
        <w:t xml:space="preserve"> biostatistics/statistics</w:t>
      </w:r>
      <w:r w:rsidR="00477EE7">
        <w:rPr>
          <w:lang w:val="en-US"/>
        </w:rPr>
        <w:t xml:space="preserve">, </w:t>
      </w:r>
      <w:r>
        <w:rPr>
          <w:lang w:val="en-US"/>
        </w:rPr>
        <w:t>public health</w:t>
      </w:r>
      <w:r w:rsidR="00764E19">
        <w:rPr>
          <w:lang w:val="en-US"/>
        </w:rPr>
        <w:t>/</w:t>
      </w:r>
      <w:r>
        <w:rPr>
          <w:lang w:val="en-US"/>
        </w:rPr>
        <w:t>policy</w:t>
      </w:r>
      <w:r w:rsidR="00477EE7">
        <w:rPr>
          <w:lang w:val="en-US"/>
        </w:rPr>
        <w:t>, epidemiology or related field</w:t>
      </w:r>
      <w:r w:rsidR="00500D53">
        <w:rPr>
          <w:lang w:val="en-US"/>
        </w:rPr>
        <w:t xml:space="preserve">, or medical degree </w:t>
      </w:r>
      <w:r>
        <w:rPr>
          <w:lang w:val="en-US"/>
        </w:rPr>
        <w:t>with</w:t>
      </w:r>
      <w:r w:rsidR="00500D53">
        <w:rPr>
          <w:lang w:val="en-US"/>
        </w:rPr>
        <w:t xml:space="preserve"> experience in </w:t>
      </w:r>
      <w:r>
        <w:rPr>
          <w:lang w:val="en-US"/>
        </w:rPr>
        <w:t>health economic evaluation (</w:t>
      </w:r>
      <w:r w:rsidR="004C0333">
        <w:rPr>
          <w:lang w:val="en-US"/>
        </w:rPr>
        <w:t xml:space="preserve">e.g. costing, </w:t>
      </w:r>
      <w:r w:rsidR="00500D53">
        <w:rPr>
          <w:lang w:val="en-US"/>
        </w:rPr>
        <w:t>c</w:t>
      </w:r>
      <w:r>
        <w:rPr>
          <w:lang w:val="en-US"/>
        </w:rPr>
        <w:t>ost-effectiveness analysis, cost-benefit analysis, cost-utility analysis).</w:t>
      </w:r>
    </w:p>
    <w:p w14:paraId="53750D61" w14:textId="3A10AD19" w:rsidR="00CA1EBE" w:rsidRDefault="00CA1EBE" w:rsidP="00CA1EBE">
      <w:pPr>
        <w:pStyle w:val="ListParagraph"/>
        <w:numPr>
          <w:ilvl w:val="0"/>
          <w:numId w:val="1"/>
        </w:numPr>
        <w:spacing w:after="0" w:line="240" w:lineRule="auto"/>
        <w:rPr>
          <w:lang w:val="en-US"/>
        </w:rPr>
      </w:pPr>
      <w:r>
        <w:rPr>
          <w:lang w:val="en-US"/>
        </w:rPr>
        <w:lastRenderedPageBreak/>
        <w:t xml:space="preserve">Government </w:t>
      </w:r>
      <w:r w:rsidR="00500D53">
        <w:rPr>
          <w:lang w:val="en-US"/>
        </w:rPr>
        <w:t xml:space="preserve">endorsement </w:t>
      </w:r>
      <w:r>
        <w:rPr>
          <w:lang w:val="en-US"/>
        </w:rPr>
        <w:t xml:space="preserve">to participate fully in the fellowship, including </w:t>
      </w:r>
      <w:r w:rsidR="001F3724">
        <w:rPr>
          <w:lang w:val="en-US"/>
        </w:rPr>
        <w:t xml:space="preserve">documented </w:t>
      </w:r>
      <w:r>
        <w:rPr>
          <w:lang w:val="en-US"/>
        </w:rPr>
        <w:t xml:space="preserve">permission to travel and dedicate full time to the fellowship for three weeks </w:t>
      </w:r>
      <w:r w:rsidR="001F3724">
        <w:rPr>
          <w:lang w:val="en-US"/>
        </w:rPr>
        <w:t>during</w:t>
      </w:r>
      <w:r>
        <w:rPr>
          <w:lang w:val="en-US"/>
        </w:rPr>
        <w:t xml:space="preserve"> May 2025.</w:t>
      </w:r>
    </w:p>
    <w:p w14:paraId="63F485BE" w14:textId="6508426D" w:rsidR="001765CD" w:rsidRDefault="00CA1EBE" w:rsidP="001765CD">
      <w:pPr>
        <w:pStyle w:val="ListParagraph"/>
        <w:numPr>
          <w:ilvl w:val="0"/>
          <w:numId w:val="1"/>
        </w:numPr>
        <w:spacing w:after="0" w:line="240" w:lineRule="auto"/>
        <w:rPr>
          <w:lang w:val="en-US"/>
        </w:rPr>
      </w:pPr>
      <w:r>
        <w:rPr>
          <w:lang w:val="en-US"/>
        </w:rPr>
        <w:t>High-quality proposal to complete a decision modeling / cost-effectiveness study on a topic of direct relevance to government decision-making. Proposals should clearly outline the policy question,</w:t>
      </w:r>
      <w:r w:rsidR="00500D53">
        <w:rPr>
          <w:lang w:val="en-US"/>
        </w:rPr>
        <w:t xml:space="preserve"> strategies,</w:t>
      </w:r>
      <w:r>
        <w:rPr>
          <w:lang w:val="en-US"/>
        </w:rPr>
        <w:t xml:space="preserve"> data, and methods/modeling approach that will be used. </w:t>
      </w:r>
      <w:r w:rsidR="001F3724">
        <w:rPr>
          <w:lang w:val="en-US"/>
        </w:rPr>
        <w:t xml:space="preserve">Government </w:t>
      </w:r>
      <w:r w:rsidR="00500D53">
        <w:rPr>
          <w:lang w:val="en-US"/>
        </w:rPr>
        <w:t>endorsemen</w:t>
      </w:r>
      <w:r w:rsidR="001F3724">
        <w:rPr>
          <w:lang w:val="en-US"/>
        </w:rPr>
        <w:t>t for the topic should be documented.</w:t>
      </w:r>
    </w:p>
    <w:p w14:paraId="3EC68085" w14:textId="222071F9" w:rsidR="00F54C1E" w:rsidRPr="00222F3D" w:rsidRDefault="00F54C1E" w:rsidP="00F54C1E">
      <w:pPr>
        <w:pStyle w:val="ListParagraph"/>
        <w:numPr>
          <w:ilvl w:val="0"/>
          <w:numId w:val="1"/>
        </w:numPr>
        <w:spacing w:after="0" w:line="240" w:lineRule="auto"/>
        <w:rPr>
          <w:lang w:val="en-US"/>
        </w:rPr>
      </w:pPr>
      <w:r w:rsidRPr="00222F3D">
        <w:rPr>
          <w:lang w:val="en-US"/>
        </w:rPr>
        <w:t>Preference will be given to applicants who have submitted an abstract to the</w:t>
      </w:r>
      <w:r w:rsidR="00222F3D">
        <w:rPr>
          <w:lang w:val="en-US"/>
        </w:rPr>
        <w:t xml:space="preserve"> 2025 International Health Economics Association (</w:t>
      </w:r>
      <w:r w:rsidRPr="00222F3D">
        <w:rPr>
          <w:lang w:val="en-US"/>
        </w:rPr>
        <w:t>IHEA</w:t>
      </w:r>
      <w:r w:rsidR="00222F3D">
        <w:rPr>
          <w:lang w:val="en-US"/>
        </w:rPr>
        <w:t>)</w:t>
      </w:r>
      <w:r w:rsidRPr="00222F3D">
        <w:rPr>
          <w:lang w:val="en-US"/>
        </w:rPr>
        <w:t xml:space="preserve"> conference by the deadline of November </w:t>
      </w:r>
      <w:r w:rsidR="00222F3D" w:rsidRPr="00222F3D">
        <w:rPr>
          <w:lang w:val="en-US"/>
        </w:rPr>
        <w:t>19, 2025</w:t>
      </w:r>
      <w:r w:rsidRPr="00222F3D">
        <w:rPr>
          <w:lang w:val="en-US"/>
        </w:rPr>
        <w:t xml:space="preserve">: </w:t>
      </w:r>
      <w:hyperlink r:id="rId11" w:history="1">
        <w:r w:rsidR="00222F3D" w:rsidRPr="00222F3D">
          <w:rPr>
            <w:rStyle w:val="Hyperlink"/>
          </w:rPr>
          <w:t>Congress – International Health Economics Association</w:t>
        </w:r>
      </w:hyperlink>
      <w:r w:rsidR="00222F3D" w:rsidRPr="00222F3D">
        <w:rPr>
          <w:lang w:val="en-US"/>
        </w:rPr>
        <w:t xml:space="preserve">. </w:t>
      </w:r>
      <w:r w:rsidR="00222F3D">
        <w:rPr>
          <w:lang w:val="en-US"/>
        </w:rPr>
        <w:t xml:space="preserve">The conference will be held in Bali, Indonesia from July 19-23, 2025. </w:t>
      </w:r>
      <w:r w:rsidRPr="00222F3D">
        <w:rPr>
          <w:lang w:val="en-US"/>
        </w:rPr>
        <w:t>Participants with accepted abstracts may be considered for funding to attend the conference.</w:t>
      </w:r>
    </w:p>
    <w:p w14:paraId="65A94876" w14:textId="77777777" w:rsidR="00500D53" w:rsidRDefault="00500D53" w:rsidP="001765CD">
      <w:pPr>
        <w:spacing w:after="0" w:line="240" w:lineRule="auto"/>
        <w:rPr>
          <w:lang w:val="en-US"/>
        </w:rPr>
      </w:pPr>
    </w:p>
    <w:bookmarkEnd w:id="0"/>
    <w:p w14:paraId="4CFDB0C5" w14:textId="3604259F" w:rsidR="00E13C4E" w:rsidRPr="00222F3D" w:rsidRDefault="00E13C4E" w:rsidP="00222F3D">
      <w:pPr>
        <w:shd w:val="clear" w:color="auto" w:fill="D7CBED" w:themeFill="text2" w:themeFillTint="33"/>
        <w:spacing w:after="0" w:line="276" w:lineRule="auto"/>
        <w:rPr>
          <w:rFonts w:cstheme="minorHAnsi"/>
          <w:b/>
          <w:lang w:val="en-US"/>
        </w:rPr>
      </w:pPr>
      <w:r>
        <w:rPr>
          <w:rFonts w:cstheme="minorHAnsi"/>
          <w:b/>
          <w:lang w:val="en-US"/>
        </w:rPr>
        <w:t>Format</w:t>
      </w:r>
    </w:p>
    <w:p w14:paraId="554DE099" w14:textId="34ED5E01" w:rsidR="00E13C4E" w:rsidRDefault="00E13C4E" w:rsidP="00F264E9">
      <w:pPr>
        <w:spacing w:after="0" w:line="240" w:lineRule="auto"/>
        <w:rPr>
          <w:lang w:val="en-US"/>
        </w:rPr>
      </w:pPr>
      <w:r>
        <w:rPr>
          <w:lang w:val="en-US"/>
        </w:rPr>
        <w:t xml:space="preserve">The </w:t>
      </w:r>
      <w:r w:rsidR="001F3724">
        <w:rPr>
          <w:lang w:val="en-US"/>
        </w:rPr>
        <w:t>three-week fellowship will be held at the Vanderbilt University campus in Nashville, Tennessee</w:t>
      </w:r>
      <w:ins w:id="5" w:author="Graves, John A" w:date="2024-09-28T12:44:00Z" w16du:dateUtc="2024-09-28T09:44:00Z">
        <w:r w:rsidR="004E0B56">
          <w:rPr>
            <w:lang w:val="en-US"/>
          </w:rPr>
          <w:t>. USA</w:t>
        </w:r>
      </w:ins>
      <w:r>
        <w:rPr>
          <w:lang w:val="en-US"/>
        </w:rPr>
        <w:t xml:space="preserve">. Vital Strategies will cover the costs of flights, airport transfers, accommodation, meals and incidentals, and all materials. </w:t>
      </w:r>
    </w:p>
    <w:p w14:paraId="1BDF5C06" w14:textId="77777777" w:rsidR="00E13C4E" w:rsidRDefault="00E13C4E" w:rsidP="00F264E9">
      <w:pPr>
        <w:spacing w:after="0" w:line="240" w:lineRule="auto"/>
        <w:rPr>
          <w:lang w:val="en-US"/>
        </w:rPr>
      </w:pPr>
    </w:p>
    <w:p w14:paraId="62AD1D77" w14:textId="5E11021D" w:rsidR="00E13C4E" w:rsidRDefault="00E13C4E" w:rsidP="00F264E9">
      <w:pPr>
        <w:spacing w:after="0" w:line="240" w:lineRule="auto"/>
        <w:rPr>
          <w:lang w:val="en-US"/>
        </w:rPr>
      </w:pPr>
      <w:r>
        <w:rPr>
          <w:lang w:val="en-US"/>
        </w:rPr>
        <w:t xml:space="preserve">The workshop will be taught using Excel and the open-source decision modeling software </w:t>
      </w:r>
      <w:proofErr w:type="spellStart"/>
      <w:r>
        <w:rPr>
          <w:lang w:val="en-US"/>
        </w:rPr>
        <w:t>Amua</w:t>
      </w:r>
      <w:proofErr w:type="spellEnd"/>
      <w:r w:rsidR="00DC7834">
        <w:rPr>
          <w:lang w:val="en-US"/>
        </w:rPr>
        <w:t xml:space="preserve">, with opportunities </w:t>
      </w:r>
      <w:ins w:id="6" w:author="Graves, John A" w:date="2024-09-30T08:45:00Z" w16du:dateUtc="2024-09-30T05:45:00Z">
        <w:r w:rsidR="00EC3A5D">
          <w:rPr>
            <w:lang w:val="en-US"/>
          </w:rPr>
          <w:t>to learn</w:t>
        </w:r>
      </w:ins>
      <w:del w:id="7" w:author="Graves, John A" w:date="2024-09-30T08:45:00Z" w16du:dateUtc="2024-09-30T05:45:00Z">
        <w:r w:rsidR="00DC7834" w:rsidDel="00EC3A5D">
          <w:rPr>
            <w:lang w:val="en-US"/>
          </w:rPr>
          <w:delText>for</w:delText>
        </w:r>
      </w:del>
      <w:r w:rsidR="00DC7834">
        <w:rPr>
          <w:lang w:val="en-US"/>
        </w:rPr>
        <w:t xml:space="preserve"> advanced modeling in R</w:t>
      </w:r>
      <w:ins w:id="8" w:author="Graves, John A" w:date="2024-09-28T12:44:00Z" w16du:dateUtc="2024-09-28T09:44:00Z">
        <w:r w:rsidR="009D587F">
          <w:rPr>
            <w:lang w:val="en-US"/>
          </w:rPr>
          <w:t xml:space="preserve">. </w:t>
        </w:r>
      </w:ins>
      <w:del w:id="9" w:author="Graves, John A" w:date="2024-09-28T12:44:00Z" w16du:dateUtc="2024-09-28T09:44:00Z">
        <w:r w:rsidR="00BC49BA" w:rsidDel="009D587F">
          <w:rPr>
            <w:lang w:val="en-US"/>
          </w:rPr>
          <w:delText xml:space="preserve">, </w:delText>
        </w:r>
        <w:r w:rsidR="00BC49BA" w:rsidRPr="00BC49BA" w:rsidDel="009D587F">
          <w:rPr>
            <w:lang w:val="en-US"/>
          </w:rPr>
          <w:delText>Python, or C++</w:delText>
        </w:r>
        <w:r w:rsidDel="009D587F">
          <w:rPr>
            <w:lang w:val="en-US"/>
          </w:rPr>
          <w:delText xml:space="preserve">. </w:delText>
        </w:r>
      </w:del>
      <w:r w:rsidR="001F3724">
        <w:rPr>
          <w:lang w:val="en-US"/>
        </w:rPr>
        <w:t>Fellows</w:t>
      </w:r>
      <w:r>
        <w:rPr>
          <w:lang w:val="en-US"/>
        </w:rPr>
        <w:t xml:space="preserve"> must bring their own laptop computer with Excel and </w:t>
      </w:r>
      <w:proofErr w:type="spellStart"/>
      <w:r>
        <w:rPr>
          <w:lang w:val="en-US"/>
        </w:rPr>
        <w:t>Amua</w:t>
      </w:r>
      <w:proofErr w:type="spellEnd"/>
      <w:r>
        <w:rPr>
          <w:lang w:val="en-US"/>
        </w:rPr>
        <w:t xml:space="preserve"> installed.</w:t>
      </w:r>
      <w:r w:rsidR="00764E19">
        <w:rPr>
          <w:lang w:val="en-US"/>
        </w:rPr>
        <w:t xml:space="preserve"> </w:t>
      </w:r>
      <w:r w:rsidR="001F3724">
        <w:rPr>
          <w:lang w:val="en-US"/>
        </w:rPr>
        <w:t xml:space="preserve">Fellows should also secure </w:t>
      </w:r>
      <w:ins w:id="10" w:author="Graves, John A" w:date="2024-09-30T08:45:00Z" w16du:dateUtc="2024-09-30T05:45:00Z">
        <w:r w:rsidR="00E40208">
          <w:rPr>
            <w:lang w:val="en-US"/>
          </w:rPr>
          <w:t xml:space="preserve">any available </w:t>
        </w:r>
      </w:ins>
      <w:r w:rsidR="001F3724">
        <w:rPr>
          <w:lang w:val="en-US"/>
        </w:rPr>
        <w:t xml:space="preserve">data </w:t>
      </w:r>
      <w:del w:id="11" w:author="Graves, John A" w:date="2024-09-30T08:45:00Z" w16du:dateUtc="2024-09-30T05:45:00Z">
        <w:r w:rsidR="001F3724" w:rsidDel="00124725">
          <w:rPr>
            <w:lang w:val="en-US"/>
          </w:rPr>
          <w:delText xml:space="preserve">needed </w:delText>
        </w:r>
      </w:del>
      <w:r w:rsidR="001F3724">
        <w:rPr>
          <w:lang w:val="en-US"/>
        </w:rPr>
        <w:t xml:space="preserve">to complete the study in advance of the fellowship. All sessions </w:t>
      </w:r>
      <w:r w:rsidR="004C0333">
        <w:rPr>
          <w:lang w:val="en-US"/>
        </w:rPr>
        <w:t xml:space="preserve">will be conducted in English. </w:t>
      </w:r>
    </w:p>
    <w:p w14:paraId="6791A4A0" w14:textId="77777777" w:rsidR="00E13C4E" w:rsidRDefault="00E13C4E" w:rsidP="00F264E9">
      <w:pPr>
        <w:spacing w:after="0" w:line="240" w:lineRule="auto"/>
        <w:rPr>
          <w:lang w:val="en-US"/>
        </w:rPr>
      </w:pPr>
    </w:p>
    <w:p w14:paraId="22C81B1A" w14:textId="51954033" w:rsidR="00E13C4E" w:rsidRPr="00E13C4E" w:rsidRDefault="00E13C4E" w:rsidP="00E13C4E">
      <w:pPr>
        <w:shd w:val="clear" w:color="auto" w:fill="D7CBED" w:themeFill="text2" w:themeFillTint="33"/>
        <w:spacing w:after="0" w:line="276" w:lineRule="auto"/>
        <w:rPr>
          <w:rFonts w:cstheme="minorHAnsi"/>
          <w:b/>
          <w:lang w:val="en-US"/>
        </w:rPr>
      </w:pPr>
      <w:r w:rsidRPr="00E13C4E">
        <w:rPr>
          <w:rFonts w:cstheme="minorHAnsi"/>
          <w:b/>
          <w:lang w:val="en-US"/>
        </w:rPr>
        <w:t>Curriculum</w:t>
      </w:r>
      <w:r w:rsidR="00A80E02">
        <w:rPr>
          <w:rFonts w:cstheme="minorHAnsi"/>
          <w:b/>
          <w:lang w:val="en-US"/>
        </w:rPr>
        <w:t xml:space="preserve"> </w:t>
      </w:r>
    </w:p>
    <w:p w14:paraId="0E0EC927" w14:textId="77777777" w:rsidR="00A27D71" w:rsidRDefault="00A27D71" w:rsidP="00F264E9">
      <w:pPr>
        <w:spacing w:after="0" w:line="240" w:lineRule="auto"/>
        <w:rPr>
          <w:lang w:val="en-US"/>
        </w:rPr>
      </w:pPr>
    </w:p>
    <w:p w14:paraId="79A32478" w14:textId="26E9D129" w:rsidR="0013734E" w:rsidRDefault="00BC49BA" w:rsidP="00BC49BA">
      <w:pPr>
        <w:spacing w:after="0" w:line="240" w:lineRule="auto"/>
        <w:rPr>
          <w:lang w:val="en-US"/>
        </w:rPr>
      </w:pPr>
      <w:r w:rsidRPr="00BC49BA">
        <w:rPr>
          <w:lang w:val="en-US"/>
        </w:rPr>
        <w:t xml:space="preserve">This </w:t>
      </w:r>
      <w:r w:rsidR="0013734E">
        <w:rPr>
          <w:lang w:val="en-US"/>
        </w:rPr>
        <w:t>fellowship program</w:t>
      </w:r>
      <w:r w:rsidRPr="00BC49BA">
        <w:rPr>
          <w:lang w:val="en-US"/>
        </w:rPr>
        <w:t xml:space="preserve"> offers an </w:t>
      </w:r>
      <w:r w:rsidR="004638EF">
        <w:rPr>
          <w:lang w:val="en-US"/>
        </w:rPr>
        <w:t>advanced</w:t>
      </w:r>
      <w:r w:rsidRPr="00BC49BA">
        <w:rPr>
          <w:lang w:val="en-US"/>
        </w:rPr>
        <w:t xml:space="preserve"> exploration into </w:t>
      </w:r>
      <w:r w:rsidR="0013734E" w:rsidRPr="00BC49BA">
        <w:rPr>
          <w:lang w:val="en-US"/>
        </w:rPr>
        <w:t>decision analytic methods</w:t>
      </w:r>
      <w:r w:rsidR="0013734E">
        <w:rPr>
          <w:lang w:val="en-US"/>
        </w:rPr>
        <w:t xml:space="preserve"> and</w:t>
      </w:r>
      <w:r w:rsidR="0013734E" w:rsidRPr="00BC49BA">
        <w:rPr>
          <w:lang w:val="en-US"/>
        </w:rPr>
        <w:t xml:space="preserve"> simulation modeling</w:t>
      </w:r>
      <w:r w:rsidR="0013734E">
        <w:rPr>
          <w:lang w:val="en-US"/>
        </w:rPr>
        <w:t>. The program builds off previous training through D2P Economic Evaluation Workshops</w:t>
      </w:r>
      <w:r w:rsidRPr="00BC49BA">
        <w:rPr>
          <w:lang w:val="en-US"/>
        </w:rPr>
        <w:t xml:space="preserve"> </w:t>
      </w:r>
      <w:r w:rsidR="0013734E">
        <w:rPr>
          <w:lang w:val="en-US"/>
        </w:rPr>
        <w:t xml:space="preserve">(Thailand 2023, Colombia 2023, or Turkey 2024) which focused on </w:t>
      </w:r>
      <w:r w:rsidRPr="00BC49BA">
        <w:rPr>
          <w:lang w:val="en-US"/>
        </w:rPr>
        <w:t xml:space="preserve">formulating a decision problem, </w:t>
      </w:r>
      <w:r w:rsidR="0013734E">
        <w:rPr>
          <w:lang w:val="en-US"/>
        </w:rPr>
        <w:t xml:space="preserve">building decision trees and developing </w:t>
      </w:r>
      <w:r w:rsidRPr="00BC49BA">
        <w:rPr>
          <w:lang w:val="en-US"/>
        </w:rPr>
        <w:t>Markov models</w:t>
      </w:r>
      <w:r w:rsidR="0013734E">
        <w:rPr>
          <w:lang w:val="en-US"/>
        </w:rPr>
        <w:t xml:space="preserve">. </w:t>
      </w:r>
      <w:r w:rsidR="0013734E" w:rsidRPr="00426D8F">
        <w:rPr>
          <w:lang w:val="en-US"/>
          <w:rPrChange w:id="12" w:author="Graves, John A" w:date="2024-09-28T12:45:00Z" w16du:dateUtc="2024-09-28T09:45:00Z">
            <w:rPr>
              <w:highlight w:val="yellow"/>
              <w:lang w:val="en-US"/>
            </w:rPr>
          </w:rPrChange>
        </w:rPr>
        <w:t>This advanced training incorporates</w:t>
      </w:r>
      <w:r w:rsidRPr="00426D8F">
        <w:rPr>
          <w:lang w:val="en-US"/>
          <w:rPrChange w:id="13" w:author="Graves, John A" w:date="2024-09-28T12:45:00Z" w16du:dateUtc="2024-09-28T09:45:00Z">
            <w:rPr>
              <w:highlight w:val="yellow"/>
              <w:lang w:val="en-US"/>
            </w:rPr>
          </w:rPrChange>
        </w:rPr>
        <w:t xml:space="preserve"> </w:t>
      </w:r>
      <w:ins w:id="14" w:author="Graves, John A" w:date="2024-09-30T08:46:00Z" w16du:dateUtc="2024-09-30T05:46:00Z">
        <w:r w:rsidR="004C22DB">
          <w:rPr>
            <w:lang w:val="en-US"/>
          </w:rPr>
          <w:t>additional modeling approaches (</w:t>
        </w:r>
      </w:ins>
      <w:r w:rsidRPr="00426D8F">
        <w:rPr>
          <w:lang w:val="en-US"/>
          <w:rPrChange w:id="15" w:author="Graves, John A" w:date="2024-09-28T12:45:00Z" w16du:dateUtc="2024-09-28T09:45:00Z">
            <w:rPr>
              <w:highlight w:val="yellow"/>
              <w:lang w:val="en-US"/>
            </w:rPr>
          </w:rPrChange>
        </w:rPr>
        <w:t>microsimulation</w:t>
      </w:r>
      <w:ins w:id="16" w:author="Graves, John A" w:date="2024-09-30T08:46:00Z" w16du:dateUtc="2024-09-30T05:46:00Z">
        <w:r w:rsidR="004C22DB">
          <w:rPr>
            <w:lang w:val="en-US"/>
          </w:rPr>
          <w:t>)</w:t>
        </w:r>
      </w:ins>
      <w:r w:rsidRPr="00426D8F">
        <w:rPr>
          <w:lang w:val="en-US"/>
          <w:rPrChange w:id="17" w:author="Graves, John A" w:date="2024-09-28T12:45:00Z" w16du:dateUtc="2024-09-28T09:45:00Z">
            <w:rPr>
              <w:highlight w:val="yellow"/>
              <w:lang w:val="en-US"/>
            </w:rPr>
          </w:rPrChange>
        </w:rPr>
        <w:t>,</w:t>
      </w:r>
      <w:ins w:id="18" w:author="Graves, John A" w:date="2024-09-30T08:46:00Z" w16du:dateUtc="2024-09-30T05:46:00Z">
        <w:r w:rsidR="004C22DB">
          <w:rPr>
            <w:lang w:val="en-US"/>
          </w:rPr>
          <w:t xml:space="preserve"> and advanced modeling </w:t>
        </w:r>
      </w:ins>
      <w:ins w:id="19" w:author="Graves, John A" w:date="2024-09-30T08:47:00Z" w16du:dateUtc="2024-09-30T05:47:00Z">
        <w:r w:rsidR="004C22DB">
          <w:rPr>
            <w:lang w:val="en-US"/>
          </w:rPr>
          <w:t>methods</w:t>
        </w:r>
      </w:ins>
      <w:ins w:id="20" w:author="Graves, John A" w:date="2024-09-30T08:46:00Z" w16du:dateUtc="2024-09-30T05:46:00Z">
        <w:r w:rsidR="004C22DB">
          <w:rPr>
            <w:lang w:val="en-US"/>
          </w:rPr>
          <w:t xml:space="preserve"> including</w:t>
        </w:r>
      </w:ins>
      <w:del w:id="21" w:author="Graves, John A" w:date="2024-09-30T08:46:00Z" w16du:dateUtc="2024-09-30T05:46:00Z">
        <w:r w:rsidRPr="00426D8F" w:rsidDel="004C22DB">
          <w:rPr>
            <w:lang w:val="en-US"/>
            <w:rPrChange w:id="22" w:author="Graves, John A" w:date="2024-09-28T12:45:00Z" w16du:dateUtc="2024-09-28T09:45:00Z">
              <w:rPr>
                <w:highlight w:val="yellow"/>
                <w:lang w:val="en-US"/>
              </w:rPr>
            </w:rPrChange>
          </w:rPr>
          <w:delText xml:space="preserve"> </w:delText>
        </w:r>
        <w:r w:rsidRPr="00426D8F" w:rsidDel="00211BA2">
          <w:rPr>
            <w:lang w:val="en-US"/>
            <w:rPrChange w:id="23" w:author="Graves, John A" w:date="2024-09-28T12:45:00Z" w16du:dateUtc="2024-09-28T09:45:00Z">
              <w:rPr>
                <w:highlight w:val="yellow"/>
                <w:lang w:val="en-US"/>
              </w:rPr>
            </w:rPrChange>
          </w:rPr>
          <w:delText>discrete event simulation,</w:delText>
        </w:r>
      </w:del>
      <w:r w:rsidRPr="00426D8F">
        <w:rPr>
          <w:lang w:val="en-US"/>
          <w:rPrChange w:id="24" w:author="Graves, John A" w:date="2024-09-28T12:45:00Z" w16du:dateUtc="2024-09-28T09:45:00Z">
            <w:rPr>
              <w:highlight w:val="yellow"/>
              <w:lang w:val="en-US"/>
            </w:rPr>
          </w:rPrChange>
        </w:rPr>
        <w:t xml:space="preserve"> calibration and validation of models, uncertainty analy</w:t>
      </w:r>
      <w:r w:rsidR="0013734E" w:rsidRPr="00426D8F">
        <w:rPr>
          <w:lang w:val="en-US"/>
          <w:rPrChange w:id="25" w:author="Graves, John A" w:date="2024-09-28T12:45:00Z" w16du:dateUtc="2024-09-28T09:45:00Z">
            <w:rPr>
              <w:highlight w:val="yellow"/>
              <w:lang w:val="en-US"/>
            </w:rPr>
          </w:rPrChange>
        </w:rPr>
        <w:t>s</w:t>
      </w:r>
      <w:r w:rsidRPr="00426D8F">
        <w:rPr>
          <w:lang w:val="en-US"/>
          <w:rPrChange w:id="26" w:author="Graves, John A" w:date="2024-09-28T12:45:00Z" w16du:dateUtc="2024-09-28T09:45:00Z">
            <w:rPr>
              <w:highlight w:val="yellow"/>
              <w:lang w:val="en-US"/>
            </w:rPr>
          </w:rPrChange>
        </w:rPr>
        <w:t xml:space="preserve">is, </w:t>
      </w:r>
      <w:ins w:id="27" w:author="Graves, John A" w:date="2024-09-30T08:46:00Z" w16du:dateUtc="2024-09-30T05:46:00Z">
        <w:r w:rsidR="004C22DB">
          <w:rPr>
            <w:lang w:val="en-US"/>
          </w:rPr>
          <w:t xml:space="preserve">and </w:t>
        </w:r>
      </w:ins>
      <w:r w:rsidRPr="00426D8F">
        <w:rPr>
          <w:lang w:val="en-US"/>
          <w:rPrChange w:id="28" w:author="Graves, John A" w:date="2024-09-28T12:45:00Z" w16du:dateUtc="2024-09-28T09:45:00Z">
            <w:rPr>
              <w:highlight w:val="yellow"/>
              <w:lang w:val="en-US"/>
            </w:rPr>
          </w:rPrChange>
        </w:rPr>
        <w:t>value of information analysis</w:t>
      </w:r>
      <w:del w:id="29" w:author="Graves, John A" w:date="2024-09-30T08:46:00Z" w16du:dateUtc="2024-09-30T05:46:00Z">
        <w:r w:rsidRPr="00426D8F" w:rsidDel="004C22DB">
          <w:rPr>
            <w:lang w:val="en-US"/>
            <w:rPrChange w:id="30" w:author="Graves, John A" w:date="2024-09-28T12:45:00Z" w16du:dateUtc="2024-09-28T09:45:00Z">
              <w:rPr>
                <w:highlight w:val="yellow"/>
                <w:lang w:val="en-US"/>
              </w:rPr>
            </w:rPrChange>
          </w:rPr>
          <w:delText>, and equity-informative cost-effectiveness analysis (e.g. distributional cost-effectiveness analysis)</w:delText>
        </w:r>
      </w:del>
      <w:r w:rsidRPr="00426D8F">
        <w:rPr>
          <w:lang w:val="en-US"/>
          <w:rPrChange w:id="31" w:author="Graves, John A" w:date="2024-09-28T12:45:00Z" w16du:dateUtc="2024-09-28T09:45:00Z">
            <w:rPr>
              <w:highlight w:val="yellow"/>
              <w:lang w:val="en-US"/>
            </w:rPr>
          </w:rPrChange>
        </w:rPr>
        <w:t>.</w:t>
      </w:r>
      <w:r w:rsidRPr="00BC49BA">
        <w:rPr>
          <w:lang w:val="en-US"/>
        </w:rPr>
        <w:t xml:space="preserve"> </w:t>
      </w:r>
    </w:p>
    <w:p w14:paraId="5E28CD8B" w14:textId="77777777" w:rsidR="0013734E" w:rsidRDefault="0013734E" w:rsidP="00BC49BA">
      <w:pPr>
        <w:spacing w:after="0" w:line="240" w:lineRule="auto"/>
        <w:rPr>
          <w:lang w:val="en-US"/>
        </w:rPr>
      </w:pPr>
    </w:p>
    <w:p w14:paraId="3DA7EBD9" w14:textId="754D7860" w:rsidR="00BC49BA" w:rsidRDefault="00BC49BA" w:rsidP="00BC49BA">
      <w:pPr>
        <w:spacing w:after="0" w:line="240" w:lineRule="auto"/>
        <w:rPr>
          <w:lang w:val="en-US"/>
        </w:rPr>
      </w:pPr>
      <w:r w:rsidRPr="00BC49BA">
        <w:rPr>
          <w:lang w:val="en-US"/>
        </w:rPr>
        <w:t xml:space="preserve">While we emphasize practical application, the understanding of fundamental theoretical concepts and modeling skills is also highlighted. </w:t>
      </w:r>
      <w:r w:rsidR="0013734E">
        <w:rPr>
          <w:lang w:val="en-US"/>
        </w:rPr>
        <w:t>Fellows will take on a Capstone Project drawn</w:t>
      </w:r>
      <w:r w:rsidRPr="00BC49BA">
        <w:rPr>
          <w:lang w:val="en-US"/>
        </w:rPr>
        <w:t xml:space="preserve"> from a real-world decision problem in a clinical or policy context to the development of a fully-fledged model. This hands-on project takes </w:t>
      </w:r>
      <w:r w:rsidR="0013734E">
        <w:rPr>
          <w:lang w:val="en-US"/>
        </w:rPr>
        <w:t>fellows</w:t>
      </w:r>
      <w:r w:rsidRPr="00BC49BA">
        <w:rPr>
          <w:lang w:val="en-US"/>
        </w:rPr>
        <w:t xml:space="preserve"> through all stages of research, from formulating a question to presenting the </w:t>
      </w:r>
      <w:proofErr w:type="gramStart"/>
      <w:r w:rsidRPr="00BC49BA">
        <w:rPr>
          <w:lang w:val="en-US"/>
        </w:rPr>
        <w:t>final results</w:t>
      </w:r>
      <w:proofErr w:type="gramEnd"/>
      <w:r w:rsidRPr="00BC49BA">
        <w:rPr>
          <w:lang w:val="en-US"/>
        </w:rPr>
        <w:t xml:space="preserve">, which may also lead to conference-ready models and potential manuscript development. </w:t>
      </w:r>
    </w:p>
    <w:p w14:paraId="7CA21ED8" w14:textId="77777777" w:rsidR="00BC49BA" w:rsidRDefault="00BC49BA" w:rsidP="00BC49BA">
      <w:pPr>
        <w:spacing w:after="0" w:line="240" w:lineRule="auto"/>
        <w:rPr>
          <w:lang w:val="en-US"/>
        </w:rPr>
      </w:pPr>
    </w:p>
    <w:p w14:paraId="23DD0E0B" w14:textId="0F2194B1" w:rsidR="00BC49BA" w:rsidRPr="004638EF" w:rsidRDefault="00BC49BA" w:rsidP="00BC49BA">
      <w:pPr>
        <w:spacing w:after="0" w:line="240" w:lineRule="auto"/>
        <w:rPr>
          <w:lang w:val="en-US"/>
        </w:rPr>
      </w:pPr>
      <w:r w:rsidRPr="00BC49BA">
        <w:rPr>
          <w:lang w:val="en-US"/>
        </w:rPr>
        <w:t xml:space="preserve">Roughly 60% of the </w:t>
      </w:r>
      <w:r w:rsidR="00600907">
        <w:rPr>
          <w:lang w:val="en-US"/>
        </w:rPr>
        <w:t>sessions</w:t>
      </w:r>
      <w:r w:rsidRPr="00BC49BA">
        <w:rPr>
          <w:lang w:val="en-US"/>
        </w:rPr>
        <w:t xml:space="preserve"> will focus on deeper coverage of topics related to decision analysis methods, critical appraisals of published decision analyses and economic evaluations. The remaining sessions will provide opportunities for </w:t>
      </w:r>
      <w:r w:rsidR="00600907">
        <w:rPr>
          <w:lang w:val="en-US"/>
        </w:rPr>
        <w:t xml:space="preserve">fellows </w:t>
      </w:r>
      <w:r w:rsidRPr="00BC49BA">
        <w:rPr>
          <w:lang w:val="en-US"/>
        </w:rPr>
        <w:t xml:space="preserve">to develop their own course project and exercise communication skills, including presentations of research ideas, works-in-progress, and final projects. </w:t>
      </w:r>
    </w:p>
    <w:p w14:paraId="45DA860C" w14:textId="77777777" w:rsidR="00BC49BA" w:rsidRDefault="00BC49BA" w:rsidP="00BC49BA">
      <w:pPr>
        <w:spacing w:after="0" w:line="240" w:lineRule="auto"/>
        <w:rPr>
          <w:lang w:val="en-US"/>
        </w:rPr>
      </w:pPr>
    </w:p>
    <w:p w14:paraId="1127E2A7" w14:textId="7B8AF0FD" w:rsidR="00BC49BA" w:rsidRPr="00BC49BA" w:rsidRDefault="00BC49BA" w:rsidP="00BC49BA">
      <w:pPr>
        <w:spacing w:after="0" w:line="240" w:lineRule="auto"/>
        <w:rPr>
          <w:lang w:val="en-US"/>
        </w:rPr>
      </w:pPr>
      <w:r w:rsidRPr="00BC49BA">
        <w:rPr>
          <w:lang w:val="en-US"/>
        </w:rPr>
        <w:t xml:space="preserve">The </w:t>
      </w:r>
      <w:r>
        <w:rPr>
          <w:lang w:val="en-US"/>
        </w:rPr>
        <w:t>fellowship program</w:t>
      </w:r>
      <w:r w:rsidRPr="00BC49BA">
        <w:rPr>
          <w:lang w:val="en-US"/>
        </w:rPr>
        <w:t xml:space="preserve"> will adopt a blend of: </w:t>
      </w:r>
    </w:p>
    <w:p w14:paraId="422EDF02" w14:textId="77777777" w:rsidR="00BC49BA" w:rsidRPr="00BC49BA" w:rsidRDefault="00BC49BA" w:rsidP="00BC49BA">
      <w:pPr>
        <w:numPr>
          <w:ilvl w:val="0"/>
          <w:numId w:val="2"/>
        </w:numPr>
        <w:spacing w:after="0" w:line="240" w:lineRule="auto"/>
        <w:rPr>
          <w:lang w:val="en-US"/>
        </w:rPr>
      </w:pPr>
      <w:r w:rsidRPr="00BC49BA">
        <w:rPr>
          <w:b/>
          <w:bCs/>
          <w:lang w:val="en-US"/>
        </w:rPr>
        <w:t xml:space="preserve">In-Class Lectures: </w:t>
      </w:r>
      <w:r w:rsidRPr="00BC49BA">
        <w:rPr>
          <w:lang w:val="en-US"/>
        </w:rPr>
        <w:t xml:space="preserve">Foundational knowledge and concepts will be shared </w:t>
      </w:r>
    </w:p>
    <w:p w14:paraId="3A813692" w14:textId="6C5687BD" w:rsidR="00BC49BA" w:rsidRDefault="00BC49BA" w:rsidP="00BC49BA">
      <w:pPr>
        <w:numPr>
          <w:ilvl w:val="0"/>
          <w:numId w:val="2"/>
        </w:numPr>
        <w:spacing w:after="0" w:line="240" w:lineRule="auto"/>
        <w:rPr>
          <w:lang w:val="en-US"/>
        </w:rPr>
      </w:pPr>
      <w:r>
        <w:rPr>
          <w:b/>
          <w:bCs/>
          <w:lang w:val="en-US"/>
        </w:rPr>
        <w:lastRenderedPageBreak/>
        <w:t>Modeling Clinics</w:t>
      </w:r>
      <w:r w:rsidRPr="00BC49BA">
        <w:rPr>
          <w:b/>
          <w:bCs/>
          <w:lang w:val="en-US"/>
        </w:rPr>
        <w:t xml:space="preserve">: </w:t>
      </w:r>
      <w:r w:rsidRPr="00BC49BA">
        <w:rPr>
          <w:lang w:val="en-US"/>
        </w:rPr>
        <w:t xml:space="preserve">Hands-on experience in modeling and other practical exercises </w:t>
      </w:r>
    </w:p>
    <w:p w14:paraId="7EC0843D" w14:textId="527E3905" w:rsidR="00FD0160" w:rsidRPr="00FD0160" w:rsidRDefault="00FD0160" w:rsidP="00BC49BA">
      <w:pPr>
        <w:numPr>
          <w:ilvl w:val="0"/>
          <w:numId w:val="2"/>
        </w:numPr>
        <w:spacing w:after="0" w:line="240" w:lineRule="auto"/>
        <w:rPr>
          <w:lang w:val="en-US"/>
        </w:rPr>
      </w:pPr>
      <w:r>
        <w:rPr>
          <w:b/>
          <w:bCs/>
          <w:lang w:val="en-US"/>
        </w:rPr>
        <w:t>Final Capstone:</w:t>
      </w:r>
      <w:r w:rsidR="00167CC9">
        <w:rPr>
          <w:b/>
          <w:bCs/>
          <w:lang w:val="en-US"/>
        </w:rPr>
        <w:t xml:space="preserve"> </w:t>
      </w:r>
      <w:r w:rsidR="00167CC9">
        <w:rPr>
          <w:lang w:val="en-US"/>
        </w:rPr>
        <w:t>D</w:t>
      </w:r>
      <w:r w:rsidR="00167CC9" w:rsidRPr="00BC49BA">
        <w:rPr>
          <w:lang w:val="en-US"/>
        </w:rPr>
        <w:t>evelopment of a fully-fledged model</w:t>
      </w:r>
      <w:ins w:id="32" w:author="Graves, John A" w:date="2024-09-30T08:48:00Z" w16du:dateUtc="2024-09-30T05:48:00Z">
        <w:r w:rsidR="003C0A89">
          <w:rPr>
            <w:lang w:val="en-US"/>
          </w:rPr>
          <w:t>, policy brief</w:t>
        </w:r>
      </w:ins>
      <w:ins w:id="33" w:author="Graves, John A" w:date="2024-09-30T08:47:00Z" w16du:dateUtc="2024-09-30T05:47:00Z">
        <w:r w:rsidR="003C0A89">
          <w:rPr>
            <w:lang w:val="en-US"/>
          </w:rPr>
          <w:t xml:space="preserve"> and presentation</w:t>
        </w:r>
      </w:ins>
    </w:p>
    <w:p w14:paraId="32A65E76" w14:textId="77777777" w:rsidR="00AF2FA0" w:rsidRDefault="00BC49BA" w:rsidP="00AF2FA0">
      <w:pPr>
        <w:numPr>
          <w:ilvl w:val="0"/>
          <w:numId w:val="2"/>
        </w:numPr>
        <w:spacing w:after="0" w:line="240" w:lineRule="auto"/>
        <w:rPr>
          <w:lang w:val="en-US"/>
        </w:rPr>
      </w:pPr>
      <w:r w:rsidRPr="00BC49BA">
        <w:rPr>
          <w:b/>
          <w:bCs/>
          <w:lang w:val="en-US"/>
        </w:rPr>
        <w:t xml:space="preserve">Individual Presentations: </w:t>
      </w:r>
      <w:r w:rsidRPr="00BC49BA">
        <w:rPr>
          <w:lang w:val="en-US"/>
        </w:rPr>
        <w:t xml:space="preserve">For sharing research ideas, projects in progress, and </w:t>
      </w:r>
      <w:proofErr w:type="gramStart"/>
      <w:r w:rsidRPr="00BC49BA">
        <w:rPr>
          <w:lang w:val="en-US"/>
        </w:rPr>
        <w:t>final results</w:t>
      </w:r>
      <w:proofErr w:type="gramEnd"/>
      <w:r w:rsidR="00AF2FA0">
        <w:rPr>
          <w:lang w:val="en-US"/>
        </w:rPr>
        <w:t xml:space="preserve"> in</w:t>
      </w:r>
      <w:r w:rsidR="00AF2FA0" w:rsidRPr="00AF2FA0">
        <w:rPr>
          <w:lang w:val="en-US"/>
        </w:rPr>
        <w:t xml:space="preserve"> </w:t>
      </w:r>
    </w:p>
    <w:p w14:paraId="55E5BF59" w14:textId="2B92CDE8" w:rsidR="00BC49BA" w:rsidRPr="00AF2FA0" w:rsidRDefault="00AF2FA0" w:rsidP="00167CC9">
      <w:pPr>
        <w:spacing w:after="0" w:line="240" w:lineRule="auto"/>
        <w:ind w:left="720"/>
        <w:rPr>
          <w:lang w:val="en-US"/>
        </w:rPr>
      </w:pPr>
      <w:r w:rsidRPr="00AF2FA0">
        <w:rPr>
          <w:lang w:val="en-US"/>
        </w:rPr>
        <w:t>preparation</w:t>
      </w:r>
      <w:r w:rsidR="00BC49BA" w:rsidRPr="00AF2FA0">
        <w:rPr>
          <w:lang w:val="en-US"/>
        </w:rPr>
        <w:t xml:space="preserve"> for the 2025 IHEA Conference.</w:t>
      </w:r>
      <w:r w:rsidR="00167CC9">
        <w:rPr>
          <w:lang w:val="en-US"/>
        </w:rPr>
        <w:t xml:space="preserve"> </w:t>
      </w:r>
      <w:r w:rsidR="00167CC9" w:rsidRPr="00BC49BA">
        <w:rPr>
          <w:lang w:val="en-US"/>
        </w:rPr>
        <w:t xml:space="preserve">These in-class presentations will allow for constructive comments both on the substance of the research and on presentation style. </w:t>
      </w:r>
      <w:r w:rsidR="00167CC9">
        <w:rPr>
          <w:lang w:val="en-US"/>
        </w:rPr>
        <w:t>Fellows</w:t>
      </w:r>
      <w:r w:rsidR="00167CC9" w:rsidRPr="00BC49BA">
        <w:rPr>
          <w:lang w:val="en-US"/>
        </w:rPr>
        <w:t xml:space="preserve"> will not only present their own work, but also practice providing critical feedback to their peers.</w:t>
      </w:r>
    </w:p>
    <w:p w14:paraId="4095DB46" w14:textId="739499A8" w:rsidR="004B3A0C" w:rsidRPr="00BC49BA" w:rsidRDefault="004B3A0C" w:rsidP="004B3A0C">
      <w:pPr>
        <w:numPr>
          <w:ilvl w:val="0"/>
          <w:numId w:val="2"/>
        </w:numPr>
        <w:spacing w:after="0" w:line="240" w:lineRule="auto"/>
        <w:rPr>
          <w:lang w:val="en-US"/>
        </w:rPr>
      </w:pPr>
      <w:r w:rsidRPr="00BC49BA">
        <w:rPr>
          <w:b/>
          <w:bCs/>
          <w:lang w:val="en-US"/>
        </w:rPr>
        <w:t>Mentorship:</w:t>
      </w:r>
      <w:r w:rsidRPr="00BC49BA">
        <w:rPr>
          <w:lang w:val="en-US"/>
        </w:rPr>
        <w:t xml:space="preserve"> </w:t>
      </w:r>
      <w:r>
        <w:t>Each</w:t>
      </w:r>
      <w:r w:rsidRPr="00A27D71">
        <w:t xml:space="preserve"> </w:t>
      </w:r>
      <w:r>
        <w:t>fellow will be</w:t>
      </w:r>
      <w:r w:rsidRPr="00A27D71">
        <w:t xml:space="preserve"> paired wit</w:t>
      </w:r>
      <w:ins w:id="34" w:author="Graves, John A" w:date="2024-09-30T08:48:00Z" w16du:dateUtc="2024-09-30T05:48:00Z">
        <w:r w:rsidR="003C0A89">
          <w:t>h</w:t>
        </w:r>
      </w:ins>
      <w:del w:id="35" w:author="Graves, John A" w:date="2024-09-30T08:48:00Z" w16du:dateUtc="2024-09-30T05:48:00Z">
        <w:r w:rsidRPr="00A27D71" w:rsidDel="003C0A89">
          <w:delText>h a</w:delText>
        </w:r>
      </w:del>
      <w:r w:rsidRPr="00A27D71">
        <w:t xml:space="preserve"> Vanderbilt faculty</w:t>
      </w:r>
      <w:ins w:id="36" w:author="Graves, John A" w:date="2024-09-30T08:48:00Z" w16du:dateUtc="2024-09-30T05:48:00Z">
        <w:r w:rsidR="003C0A89">
          <w:t xml:space="preserve"> and staff</w:t>
        </w:r>
      </w:ins>
      <w:del w:id="37" w:author="Graves, John A" w:date="2024-09-30T08:48:00Z" w16du:dateUtc="2024-09-30T05:48:00Z">
        <w:r w:rsidRPr="00A27D71" w:rsidDel="003C0A89">
          <w:delText xml:space="preserve"> mentor</w:delText>
        </w:r>
      </w:del>
      <w:r w:rsidRPr="00A27D71">
        <w:t xml:space="preserve"> to promote </w:t>
      </w:r>
      <w:proofErr w:type="gramStart"/>
      <w:r w:rsidRPr="00A27D71">
        <w:t>their</w:t>
      </w:r>
      <w:proofErr w:type="gramEnd"/>
    </w:p>
    <w:p w14:paraId="2B503F37" w14:textId="2C183BEE" w:rsidR="004B3A0C" w:rsidRDefault="004B3A0C" w:rsidP="00325D7B">
      <w:pPr>
        <w:spacing w:after="0" w:line="240" w:lineRule="auto"/>
        <w:ind w:left="720"/>
        <w:rPr>
          <w:lang w:val="en-US"/>
        </w:rPr>
      </w:pPr>
      <w:r>
        <w:t>economic evaluation skill development</w:t>
      </w:r>
      <w:ins w:id="38" w:author="Graves, John A" w:date="2024-09-30T08:49:00Z" w16du:dateUtc="2024-09-30T05:49:00Z">
        <w:r w:rsidR="003C0A89">
          <w:t xml:space="preserve"> and</w:t>
        </w:r>
      </w:ins>
      <w:del w:id="39" w:author="Graves, John A" w:date="2024-09-30T08:49:00Z" w16du:dateUtc="2024-09-30T05:49:00Z">
        <w:r w:rsidDel="003C0A89">
          <w:delText>,</w:delText>
        </w:r>
      </w:del>
      <w:r>
        <w:t xml:space="preserve"> support career development</w:t>
      </w:r>
      <w:ins w:id="40" w:author="Graves, John A" w:date="2024-09-30T08:48:00Z" w16du:dateUtc="2024-09-30T05:48:00Z">
        <w:r w:rsidR="003C0A89">
          <w:t xml:space="preserve">. </w:t>
        </w:r>
      </w:ins>
      <w:r>
        <w:t xml:space="preserve"> </w:t>
      </w:r>
      <w:ins w:id="41" w:author="Graves, John A" w:date="2024-09-30T08:49:00Z" w16du:dateUtc="2024-09-30T05:49:00Z">
        <w:r w:rsidR="003C0A89">
          <w:t xml:space="preserve">Because the fellowship is located at a large teaching hospital, fellows will also have </w:t>
        </w:r>
      </w:ins>
      <w:del w:id="42" w:author="Graves, John A" w:date="2024-09-30T08:49:00Z" w16du:dateUtc="2024-09-30T05:49:00Z">
        <w:r w:rsidDel="003C0A89">
          <w:delText xml:space="preserve">and </w:delText>
        </w:r>
      </w:del>
      <w:del w:id="43" w:author="Graves, John A" w:date="2024-09-30T08:50:00Z" w16du:dateUtc="2024-09-30T05:50:00Z">
        <w:r w:rsidDel="003C0A89">
          <w:delText>expand</w:delText>
        </w:r>
      </w:del>
      <w:r>
        <w:t xml:space="preserve"> </w:t>
      </w:r>
      <w:r w:rsidRPr="00BC49BA">
        <w:rPr>
          <w:lang w:val="en-US"/>
        </w:rPr>
        <w:t>access to clinical expertise</w:t>
      </w:r>
      <w:ins w:id="44" w:author="Graves, John A" w:date="2024-09-30T08:50:00Z" w16du:dateUtc="2024-09-30T05:50:00Z">
        <w:r w:rsidR="003C0A89">
          <w:rPr>
            <w:lang w:val="en-US"/>
          </w:rPr>
          <w:t xml:space="preserve"> relevant to the underlying health conditions</w:t>
        </w:r>
      </w:ins>
      <w:r w:rsidRPr="00BC49BA">
        <w:rPr>
          <w:lang w:val="en-US"/>
        </w:rPr>
        <w:t>.</w:t>
      </w:r>
      <w:r w:rsidR="00BE0DC4">
        <w:rPr>
          <w:lang w:val="en-US"/>
        </w:rPr>
        <w:t xml:space="preserve"> Fellows will be exposed to a diverse array of </w:t>
      </w:r>
      <w:del w:id="45" w:author="Graves, John A" w:date="2024-09-30T08:50:00Z" w16du:dateUtc="2024-09-30T05:50:00Z">
        <w:r w:rsidR="00BE0DC4" w:rsidDel="003C0A89">
          <w:rPr>
            <w:lang w:val="en-US"/>
          </w:rPr>
          <w:delText xml:space="preserve">guest </w:delText>
        </w:r>
      </w:del>
      <w:ins w:id="46" w:author="Graves, John A" w:date="2024-09-30T08:50:00Z" w16du:dateUtc="2024-09-30T05:50:00Z">
        <w:r w:rsidR="003C0A89">
          <w:rPr>
            <w:lang w:val="en-US"/>
          </w:rPr>
          <w:t xml:space="preserve">invited guest </w:t>
        </w:r>
      </w:ins>
      <w:r w:rsidR="00BE0DC4">
        <w:rPr>
          <w:lang w:val="en-US"/>
        </w:rPr>
        <w:t>lecturers to expand their networks.</w:t>
      </w:r>
    </w:p>
    <w:p w14:paraId="3F6E63CC" w14:textId="77777777" w:rsidR="004B3A0C" w:rsidRPr="004B3A0C" w:rsidRDefault="00BC49BA" w:rsidP="004B3A0C">
      <w:pPr>
        <w:numPr>
          <w:ilvl w:val="0"/>
          <w:numId w:val="2"/>
        </w:numPr>
        <w:spacing w:after="0" w:line="240" w:lineRule="auto"/>
        <w:rPr>
          <w:lang w:val="en-US"/>
        </w:rPr>
      </w:pPr>
      <w:r w:rsidRPr="004B3A0C">
        <w:rPr>
          <w:b/>
          <w:bCs/>
          <w:lang w:val="en-US"/>
        </w:rPr>
        <w:t>Additional Professional Development Opportunities:</w:t>
      </w:r>
      <w:r w:rsidRPr="004B3A0C">
        <w:rPr>
          <w:lang w:val="en-US"/>
        </w:rPr>
        <w:t xml:space="preserve"> </w:t>
      </w:r>
      <w:r w:rsidRPr="00A27D71">
        <w:t xml:space="preserve">This </w:t>
      </w:r>
      <w:r>
        <w:t>fellowship</w:t>
      </w:r>
      <w:r w:rsidRPr="00A27D71">
        <w:t xml:space="preserve"> program is</w:t>
      </w:r>
      <w:r>
        <w:t xml:space="preserve"> also</w:t>
      </w:r>
      <w:r w:rsidRPr="00A27D71">
        <w:t xml:space="preserve"> intended </w:t>
      </w:r>
    </w:p>
    <w:p w14:paraId="68553E42" w14:textId="682B9DA6" w:rsidR="00BC49BA" w:rsidRDefault="00BC49BA" w:rsidP="00FD0160">
      <w:pPr>
        <w:spacing w:after="0" w:line="240" w:lineRule="auto"/>
        <w:ind w:left="720"/>
        <w:rPr>
          <w:lang w:val="en-US"/>
        </w:rPr>
      </w:pPr>
      <w:r w:rsidRPr="00A27D71">
        <w:t>to bolster and further develop the skill sets necessary for a grant proposal for submission,</w:t>
      </w:r>
      <w:r>
        <w:t xml:space="preserve"> effective communication, mentorship,</w:t>
      </w:r>
      <w:r w:rsidR="004638EF">
        <w:t xml:space="preserve"> etc.</w:t>
      </w:r>
      <w:r w:rsidRPr="00A27D71">
        <w:t xml:space="preserve"> </w:t>
      </w:r>
    </w:p>
    <w:p w14:paraId="346A7094" w14:textId="77777777" w:rsidR="000E1479" w:rsidRDefault="000E1479" w:rsidP="000E1479">
      <w:pPr>
        <w:spacing w:after="0" w:line="240" w:lineRule="auto"/>
        <w:rPr>
          <w:lang w:val="en-US"/>
        </w:rPr>
      </w:pPr>
    </w:p>
    <w:p w14:paraId="726DAE16" w14:textId="336DFFE2" w:rsidR="000E1479" w:rsidRPr="00E13C4E" w:rsidRDefault="000E1479" w:rsidP="000E1479">
      <w:pPr>
        <w:shd w:val="clear" w:color="auto" w:fill="D7CBED" w:themeFill="text2" w:themeFillTint="33"/>
        <w:spacing w:after="0" w:line="276" w:lineRule="auto"/>
        <w:rPr>
          <w:rFonts w:cstheme="minorHAnsi"/>
          <w:b/>
          <w:lang w:val="en-US"/>
        </w:rPr>
      </w:pPr>
      <w:r>
        <w:rPr>
          <w:rFonts w:cstheme="minorHAnsi"/>
          <w:b/>
          <w:lang w:val="en-US"/>
        </w:rPr>
        <w:t>Vanderbilt Center for Health Economic Modeling</w:t>
      </w:r>
    </w:p>
    <w:p w14:paraId="37ACF518" w14:textId="77777777" w:rsidR="000E1479" w:rsidRDefault="000E1479" w:rsidP="00F264E9">
      <w:pPr>
        <w:spacing w:after="0" w:line="240" w:lineRule="auto"/>
        <w:rPr>
          <w:lang w:val="en-US"/>
        </w:rPr>
      </w:pPr>
    </w:p>
    <w:p w14:paraId="2264EE33" w14:textId="695C11B6" w:rsidR="000E1479" w:rsidRPr="000E1479" w:rsidRDefault="000E1479" w:rsidP="000E1479">
      <w:pPr>
        <w:spacing w:after="0" w:line="240" w:lineRule="auto"/>
        <w:rPr>
          <w:lang w:val="en-US"/>
        </w:rPr>
      </w:pPr>
      <w:r w:rsidRPr="000E1479">
        <w:rPr>
          <w:lang w:val="en-US"/>
        </w:rPr>
        <w:t>The Vanderbilt Center for Health Economic Modeling was established in 2020 and brings together health economics, biostatistics, decision science, implementation science and other disciplines to infor</w:t>
      </w:r>
      <w:ins w:id="47" w:author="Graves, John A" w:date="2024-09-30T08:51:00Z" w16du:dateUtc="2024-09-30T05:51:00Z">
        <w:r w:rsidR="00C172B4">
          <w:rPr>
            <w:lang w:val="en-US"/>
          </w:rPr>
          <w:t>m</w:t>
        </w:r>
      </w:ins>
      <w:del w:id="48" w:author="Graves, John A" w:date="2024-09-30T08:51:00Z" w16du:dateUtc="2024-09-30T05:51:00Z">
        <w:r w:rsidRPr="000E1479" w:rsidDel="00C172B4">
          <w:rPr>
            <w:lang w:val="en-US"/>
          </w:rPr>
          <w:delText>mal</w:delText>
        </w:r>
      </w:del>
      <w:r w:rsidRPr="000E1479">
        <w:rPr>
          <w:lang w:val="en-US"/>
        </w:rPr>
        <w:t xml:space="preserve"> and impact health care </w:t>
      </w:r>
      <w:ins w:id="49" w:author="Graves, John A" w:date="2024-09-30T08:53:00Z" w16du:dateUtc="2024-09-30T05:53:00Z">
        <w:r w:rsidR="00A65939">
          <w:rPr>
            <w:lang w:val="en-US"/>
          </w:rPr>
          <w:t xml:space="preserve">access, affordability and </w:t>
        </w:r>
      </w:ins>
      <w:del w:id="50" w:author="Graves, John A" w:date="2024-09-30T08:53:00Z" w16du:dateUtc="2024-09-30T05:53:00Z">
        <w:r w:rsidRPr="000E1479" w:rsidDel="00A65939">
          <w:rPr>
            <w:lang w:val="en-US"/>
          </w:rPr>
          <w:delText xml:space="preserve">and health care </w:delText>
        </w:r>
      </w:del>
      <w:r w:rsidRPr="000E1479">
        <w:rPr>
          <w:lang w:val="en-US"/>
        </w:rPr>
        <w:t>delivery</w:t>
      </w:r>
      <w:del w:id="51" w:author="Graves, John A" w:date="2024-09-30T08:51:00Z" w16du:dateUtc="2024-09-30T05:51:00Z">
        <w:r w:rsidRPr="000E1479" w:rsidDel="00C172B4">
          <w:rPr>
            <w:lang w:val="en-US"/>
          </w:rPr>
          <w:delText xml:space="preserve"> across the U.S.</w:delText>
        </w:r>
      </w:del>
      <w:ins w:id="52" w:author="Graves, John A" w:date="2024-09-30T08:51:00Z" w16du:dateUtc="2024-09-30T05:51:00Z">
        <w:r w:rsidR="00C172B4">
          <w:rPr>
            <w:lang w:val="en-US"/>
          </w:rPr>
          <w:t>.</w:t>
        </w:r>
      </w:ins>
      <w:r>
        <w:rPr>
          <w:lang w:val="en-US"/>
        </w:rPr>
        <w:t xml:space="preserve"> </w:t>
      </w:r>
      <w:del w:id="53" w:author="Graves, John A" w:date="2024-09-30T08:53:00Z" w16du:dateUtc="2024-09-30T05:53:00Z">
        <w:r w:rsidRPr="000E1479" w:rsidDel="00CB3F90">
          <w:rPr>
            <w:lang w:val="en-US"/>
          </w:rPr>
          <w:delText xml:space="preserve">The </w:delText>
        </w:r>
        <w:r w:rsidDel="00CB3F90">
          <w:rPr>
            <w:lang w:val="en-US"/>
          </w:rPr>
          <w:delText>Center</w:delText>
        </w:r>
        <w:r w:rsidRPr="000E1479" w:rsidDel="00CB3F90">
          <w:rPr>
            <w:lang w:val="en-US"/>
          </w:rPr>
          <w:delText xml:space="preserve"> has also expanded its faculty who have research interests in this area, which uses statistical models to estimate the value in health care. </w:delText>
        </w:r>
      </w:del>
      <w:r>
        <w:rPr>
          <w:lang w:val="en-US"/>
        </w:rPr>
        <w:t xml:space="preserve">Additional </w:t>
      </w:r>
      <w:r w:rsidRPr="000E1479">
        <w:rPr>
          <w:lang w:val="en-US"/>
        </w:rPr>
        <w:t xml:space="preserve">research </w:t>
      </w:r>
      <w:r>
        <w:rPr>
          <w:lang w:val="en-US"/>
        </w:rPr>
        <w:t xml:space="preserve">conducted within the Center </w:t>
      </w:r>
      <w:r w:rsidRPr="000E1479">
        <w:rPr>
          <w:lang w:val="en-US"/>
        </w:rPr>
        <w:t>aims to estimate the value in health care, or the relative improvement in quality of life or health outcomes relative to the costs, financial and otherwise, to the patient, insurance plan, facility, or provider. The Center partners often with other Departments on campus in its work, including the Departments of Biostatistics and Biomedical Informatics, and the Vanderbilt Institute for Global Health.</w:t>
      </w:r>
    </w:p>
    <w:p w14:paraId="7378B2D9" w14:textId="77777777" w:rsidR="00FB397C" w:rsidRDefault="00FB397C" w:rsidP="00F264E9">
      <w:pPr>
        <w:spacing w:after="0" w:line="240" w:lineRule="auto"/>
        <w:rPr>
          <w:lang w:val="en-US"/>
        </w:rPr>
      </w:pPr>
    </w:p>
    <w:p w14:paraId="7CAAF1FF" w14:textId="2A662719" w:rsidR="00FB397C" w:rsidRPr="00E13C4E" w:rsidRDefault="00FB397C" w:rsidP="00FB397C">
      <w:pPr>
        <w:shd w:val="clear" w:color="auto" w:fill="D7CBED" w:themeFill="text2" w:themeFillTint="33"/>
        <w:spacing w:after="0" w:line="276" w:lineRule="auto"/>
        <w:rPr>
          <w:rFonts w:cstheme="minorHAnsi"/>
          <w:b/>
          <w:lang w:val="en-US"/>
        </w:rPr>
      </w:pPr>
      <w:r>
        <w:rPr>
          <w:rFonts w:cstheme="minorHAnsi"/>
          <w:b/>
          <w:lang w:val="en-US"/>
        </w:rPr>
        <w:t>Faculty and</w:t>
      </w:r>
      <w:r w:rsidR="00CA288B">
        <w:rPr>
          <w:rFonts w:cstheme="minorHAnsi"/>
          <w:b/>
          <w:lang w:val="en-US"/>
        </w:rPr>
        <w:t xml:space="preserve"> Guest</w:t>
      </w:r>
      <w:r>
        <w:rPr>
          <w:rFonts w:cstheme="minorHAnsi"/>
          <w:b/>
          <w:lang w:val="en-US"/>
        </w:rPr>
        <w:t xml:space="preserve"> Instructors </w:t>
      </w:r>
    </w:p>
    <w:p w14:paraId="6BC13E05" w14:textId="77777777" w:rsidR="00FB397C" w:rsidRDefault="00FB397C" w:rsidP="00F264E9">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A288B" w14:paraId="0B7C34ED" w14:textId="77777777" w:rsidTr="00ED2530">
        <w:tc>
          <w:tcPr>
            <w:tcW w:w="4675" w:type="dxa"/>
          </w:tcPr>
          <w:p w14:paraId="55B9633A" w14:textId="77777777" w:rsidR="00FB397C" w:rsidRDefault="00C71C2E" w:rsidP="00F264E9">
            <w:pPr>
              <w:rPr>
                <w:lang w:val="en-US"/>
              </w:rPr>
            </w:pPr>
            <w:r>
              <w:rPr>
                <w:noProof/>
              </w:rPr>
              <w:drawing>
                <wp:anchor distT="0" distB="0" distL="114300" distR="114300" simplePos="0" relativeHeight="251658240" behindDoc="1" locked="0" layoutInCell="1" allowOverlap="1" wp14:anchorId="50B49D2D" wp14:editId="03A9CAE7">
                  <wp:simplePos x="0" y="0"/>
                  <wp:positionH relativeFrom="column">
                    <wp:posOffset>-65405</wp:posOffset>
                  </wp:positionH>
                  <wp:positionV relativeFrom="paragraph">
                    <wp:posOffset>1270</wp:posOffset>
                  </wp:positionV>
                  <wp:extent cx="837565" cy="1155700"/>
                  <wp:effectExtent l="0" t="0" r="635" b="6350"/>
                  <wp:wrapTight wrapText="bothSides">
                    <wp:wrapPolygon edited="0">
                      <wp:start x="0" y="0"/>
                      <wp:lineTo x="0" y="21363"/>
                      <wp:lineTo x="21125" y="21363"/>
                      <wp:lineTo x="21125" y="0"/>
                      <wp:lineTo x="0" y="0"/>
                    </wp:wrapPolygon>
                  </wp:wrapTight>
                  <wp:docPr id="1932108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756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John Graves, Ph.D.</w:t>
            </w:r>
          </w:p>
          <w:p w14:paraId="566AEBB9" w14:textId="0CDF8E39" w:rsidR="00C71C2E" w:rsidRDefault="00C71C2E" w:rsidP="00F264E9">
            <w:pPr>
              <w:rPr>
                <w:lang w:val="en-US"/>
              </w:rPr>
            </w:pPr>
            <w:r>
              <w:rPr>
                <w:lang w:val="en-US"/>
              </w:rPr>
              <w:t>Professor</w:t>
            </w:r>
            <w:r w:rsidR="00141361">
              <w:rPr>
                <w:lang w:val="en-US"/>
              </w:rPr>
              <w:t>, Health Policy</w:t>
            </w:r>
          </w:p>
          <w:p w14:paraId="25A89F71" w14:textId="13D538C1" w:rsidR="00141361" w:rsidRDefault="00141361" w:rsidP="00F264E9">
            <w:pPr>
              <w:rPr>
                <w:lang w:val="en-US"/>
              </w:rPr>
            </w:pPr>
            <w:r>
              <w:rPr>
                <w:lang w:val="en-US"/>
              </w:rPr>
              <w:t xml:space="preserve">Director, </w:t>
            </w:r>
            <w:r w:rsidRPr="00141361">
              <w:t xml:space="preserve">Vanderbilt </w:t>
            </w:r>
            <w:proofErr w:type="spellStart"/>
            <w:r w:rsidRPr="00141361">
              <w:t>Center</w:t>
            </w:r>
            <w:proofErr w:type="spellEnd"/>
            <w:r w:rsidRPr="00141361">
              <w:t xml:space="preserve"> for Health Economic </w:t>
            </w:r>
            <w:proofErr w:type="spellStart"/>
            <w:r w:rsidRPr="00141361">
              <w:t>Modeling</w:t>
            </w:r>
            <w:proofErr w:type="spellEnd"/>
            <w:r w:rsidRPr="00141361">
              <w:t> </w:t>
            </w:r>
          </w:p>
        </w:tc>
        <w:tc>
          <w:tcPr>
            <w:tcW w:w="4675" w:type="dxa"/>
          </w:tcPr>
          <w:p w14:paraId="336F5572" w14:textId="2DCC4850" w:rsidR="00141361" w:rsidRPr="00141361" w:rsidRDefault="00141361" w:rsidP="00141361">
            <w:pPr>
              <w:rPr>
                <w:lang w:val="en-US"/>
              </w:rPr>
            </w:pPr>
            <w:r>
              <w:rPr>
                <w:noProof/>
              </w:rPr>
              <w:drawing>
                <wp:anchor distT="0" distB="0" distL="114300" distR="114300" simplePos="0" relativeHeight="251659264" behindDoc="0" locked="0" layoutInCell="1" allowOverlap="1" wp14:anchorId="22B3866E" wp14:editId="2D8C9A53">
                  <wp:simplePos x="0" y="0"/>
                  <wp:positionH relativeFrom="column">
                    <wp:posOffset>-62230</wp:posOffset>
                  </wp:positionH>
                  <wp:positionV relativeFrom="paragraph">
                    <wp:posOffset>26670</wp:posOffset>
                  </wp:positionV>
                  <wp:extent cx="805180" cy="1132205"/>
                  <wp:effectExtent l="0" t="0" r="0" b="0"/>
                  <wp:wrapSquare wrapText="bothSides"/>
                  <wp:docPr id="358572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5180" cy="113220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4" w:history="1">
              <w:r w:rsidRPr="00141361">
                <w:rPr>
                  <w:rStyle w:val="Hyperlink"/>
                  <w:color w:val="auto"/>
                  <w:u w:val="none"/>
                  <w:lang w:val="en-US"/>
                </w:rPr>
                <w:t xml:space="preserve">Ashley Leech, Ph.D., </w:t>
              </w:r>
              <w:proofErr w:type="gramStart"/>
              <w:r w:rsidRPr="00141361">
                <w:rPr>
                  <w:rStyle w:val="Hyperlink"/>
                  <w:color w:val="auto"/>
                  <w:u w:val="none"/>
                  <w:lang w:val="en-US"/>
                </w:rPr>
                <w:t>M</w:t>
              </w:r>
              <w:r w:rsidR="00D960D9">
                <w:rPr>
                  <w:rStyle w:val="Hyperlink"/>
                  <w:color w:val="auto"/>
                  <w:u w:val="none"/>
                  <w:lang w:val="en-US"/>
                </w:rPr>
                <w:t>.</w:t>
              </w:r>
              <w:r w:rsidRPr="00141361">
                <w:rPr>
                  <w:rStyle w:val="Hyperlink"/>
                  <w:color w:val="auto"/>
                  <w:u w:val="none"/>
                  <w:lang w:val="en-US"/>
                </w:rPr>
                <w:t>S</w:t>
              </w:r>
              <w:proofErr w:type="gramEnd"/>
            </w:hyperlink>
            <w:r w:rsidR="00D960D9">
              <w:rPr>
                <w:lang w:val="en-US"/>
              </w:rPr>
              <w:t>.</w:t>
            </w:r>
          </w:p>
          <w:p w14:paraId="664C347B" w14:textId="68D9C529" w:rsidR="00141361" w:rsidRPr="00141361" w:rsidRDefault="00141361" w:rsidP="00141361">
            <w:pPr>
              <w:rPr>
                <w:lang w:val="en-US"/>
              </w:rPr>
            </w:pPr>
            <w:r w:rsidRPr="00141361">
              <w:rPr>
                <w:lang w:val="en-US"/>
              </w:rPr>
              <w:t>Assistant Professor, Health Policy</w:t>
            </w:r>
          </w:p>
          <w:p w14:paraId="50F96A9F" w14:textId="77777777" w:rsidR="00FB397C" w:rsidRPr="00141361" w:rsidRDefault="00FB397C" w:rsidP="00F264E9">
            <w:pPr>
              <w:rPr>
                <w:lang w:val="en-US"/>
              </w:rPr>
            </w:pPr>
          </w:p>
        </w:tc>
      </w:tr>
      <w:tr w:rsidR="00CA288B" w14:paraId="72E2B800" w14:textId="77777777" w:rsidTr="00ED2530">
        <w:tc>
          <w:tcPr>
            <w:tcW w:w="4675" w:type="dxa"/>
          </w:tcPr>
          <w:p w14:paraId="00940D6B" w14:textId="77777777" w:rsidR="00C13CB1" w:rsidRDefault="00C13CB1" w:rsidP="00471887">
            <w:pPr>
              <w:rPr>
                <w:lang w:val="en-US"/>
              </w:rPr>
            </w:pPr>
          </w:p>
          <w:p w14:paraId="7D1C5912" w14:textId="1785BC43" w:rsidR="00471887" w:rsidRPr="00471887" w:rsidRDefault="00471887" w:rsidP="00471887">
            <w:pPr>
              <w:rPr>
                <w:lang w:val="en-US"/>
              </w:rPr>
            </w:pPr>
            <w:r>
              <w:rPr>
                <w:noProof/>
              </w:rPr>
              <w:drawing>
                <wp:anchor distT="0" distB="0" distL="114300" distR="114300" simplePos="0" relativeHeight="251661312" behindDoc="0" locked="0" layoutInCell="1" allowOverlap="1" wp14:anchorId="13D4F29A" wp14:editId="02E3B474">
                  <wp:simplePos x="0" y="0"/>
                  <wp:positionH relativeFrom="column">
                    <wp:posOffset>-59055</wp:posOffset>
                  </wp:positionH>
                  <wp:positionV relativeFrom="paragraph">
                    <wp:posOffset>0</wp:posOffset>
                  </wp:positionV>
                  <wp:extent cx="845122" cy="1187450"/>
                  <wp:effectExtent l="0" t="0" r="0" b="0"/>
                  <wp:wrapSquare wrapText="bothSides"/>
                  <wp:docPr id="1941225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45122" cy="1187450"/>
                          </a:xfrm>
                          <a:prstGeom prst="rect">
                            <a:avLst/>
                          </a:prstGeom>
                          <a:noFill/>
                          <a:ln>
                            <a:noFill/>
                          </a:ln>
                        </pic:spPr>
                      </pic:pic>
                    </a:graphicData>
                  </a:graphic>
                </wp:anchor>
              </w:drawing>
            </w:r>
            <w:hyperlink r:id="rId16" w:history="1">
              <w:r w:rsidRPr="00471887">
                <w:rPr>
                  <w:rStyle w:val="Hyperlink"/>
                  <w:color w:val="auto"/>
                  <w:u w:val="none"/>
                  <w:lang w:val="en-US"/>
                </w:rPr>
                <w:t>Jinyi Zhu, Ph</w:t>
              </w:r>
              <w:r w:rsidR="00D960D9">
                <w:rPr>
                  <w:rStyle w:val="Hyperlink"/>
                  <w:color w:val="auto"/>
                  <w:u w:val="none"/>
                  <w:lang w:val="en-US"/>
                </w:rPr>
                <w:t>.</w:t>
              </w:r>
              <w:r w:rsidRPr="00471887">
                <w:rPr>
                  <w:rStyle w:val="Hyperlink"/>
                  <w:color w:val="auto"/>
                  <w:u w:val="none"/>
                  <w:lang w:val="en-US"/>
                </w:rPr>
                <w:t>D</w:t>
              </w:r>
              <w:r w:rsidR="00D960D9">
                <w:rPr>
                  <w:rStyle w:val="Hyperlink"/>
                  <w:color w:val="auto"/>
                  <w:u w:val="none"/>
                  <w:lang w:val="en-US"/>
                </w:rPr>
                <w:t>.</w:t>
              </w:r>
              <w:r w:rsidRPr="00471887">
                <w:rPr>
                  <w:rStyle w:val="Hyperlink"/>
                  <w:color w:val="auto"/>
                  <w:u w:val="none"/>
                  <w:lang w:val="en-US"/>
                </w:rPr>
                <w:t>, M</w:t>
              </w:r>
              <w:r w:rsidR="00D960D9">
                <w:rPr>
                  <w:rStyle w:val="Hyperlink"/>
                  <w:color w:val="auto"/>
                  <w:u w:val="none"/>
                  <w:lang w:val="en-US"/>
                </w:rPr>
                <w:t>.</w:t>
              </w:r>
              <w:r w:rsidRPr="00471887">
                <w:rPr>
                  <w:rStyle w:val="Hyperlink"/>
                  <w:color w:val="auto"/>
                  <w:u w:val="none"/>
                  <w:lang w:val="en-US"/>
                </w:rPr>
                <w:t>P</w:t>
              </w:r>
              <w:r w:rsidR="00D960D9">
                <w:rPr>
                  <w:rStyle w:val="Hyperlink"/>
                  <w:color w:val="auto"/>
                  <w:u w:val="none"/>
                  <w:lang w:val="en-US"/>
                </w:rPr>
                <w:t>.</w:t>
              </w:r>
              <w:r w:rsidRPr="00471887">
                <w:rPr>
                  <w:rStyle w:val="Hyperlink"/>
                  <w:color w:val="auto"/>
                  <w:u w:val="none"/>
                  <w:lang w:val="en-US"/>
                </w:rPr>
                <w:t>H</w:t>
              </w:r>
            </w:hyperlink>
            <w:r w:rsidR="00D960D9">
              <w:rPr>
                <w:lang w:val="en-US"/>
              </w:rPr>
              <w:t>.</w:t>
            </w:r>
          </w:p>
          <w:p w14:paraId="3815B8EC" w14:textId="339E5ADE" w:rsidR="00471887" w:rsidRPr="00471887" w:rsidRDefault="00471887" w:rsidP="00471887">
            <w:pPr>
              <w:rPr>
                <w:lang w:val="en-US"/>
              </w:rPr>
            </w:pPr>
            <w:r w:rsidRPr="00471887">
              <w:rPr>
                <w:lang w:val="en-US"/>
              </w:rPr>
              <w:t>Assistant Professor</w:t>
            </w:r>
            <w:r>
              <w:rPr>
                <w:lang w:val="en-US"/>
              </w:rPr>
              <w:t xml:space="preserve">, </w:t>
            </w:r>
            <w:r w:rsidRPr="00471887">
              <w:rPr>
                <w:lang w:val="en-US"/>
              </w:rPr>
              <w:t>Health Policy</w:t>
            </w:r>
          </w:p>
          <w:p w14:paraId="37070F70" w14:textId="77777777" w:rsidR="00FB397C" w:rsidRDefault="00FB397C" w:rsidP="00F264E9">
            <w:pPr>
              <w:rPr>
                <w:lang w:val="en-US"/>
              </w:rPr>
            </w:pPr>
          </w:p>
        </w:tc>
        <w:tc>
          <w:tcPr>
            <w:tcW w:w="4675" w:type="dxa"/>
          </w:tcPr>
          <w:p w14:paraId="7696F018" w14:textId="77777777" w:rsidR="00C13CB1" w:rsidRDefault="00C13CB1" w:rsidP="00141361">
            <w:pPr>
              <w:rPr>
                <w:lang w:val="en-US"/>
              </w:rPr>
            </w:pPr>
          </w:p>
          <w:p w14:paraId="515D55AB" w14:textId="088BCF28" w:rsidR="00141361" w:rsidRPr="00141361" w:rsidRDefault="00D960D9" w:rsidP="00141361">
            <w:pPr>
              <w:rPr>
                <w:lang w:val="en-US"/>
              </w:rPr>
            </w:pPr>
            <w:r w:rsidRPr="00D960D9">
              <w:rPr>
                <w:noProof/>
                <w:lang w:val="en-US"/>
              </w:rPr>
              <w:drawing>
                <wp:anchor distT="0" distB="0" distL="114300" distR="114300" simplePos="0" relativeHeight="251662336" behindDoc="0" locked="0" layoutInCell="1" allowOverlap="1" wp14:anchorId="5FF436EA" wp14:editId="2A58D914">
                  <wp:simplePos x="0" y="0"/>
                  <wp:positionH relativeFrom="column">
                    <wp:posOffset>-62230</wp:posOffset>
                  </wp:positionH>
                  <wp:positionV relativeFrom="paragraph">
                    <wp:posOffset>19050</wp:posOffset>
                  </wp:positionV>
                  <wp:extent cx="802640" cy="1136650"/>
                  <wp:effectExtent l="0" t="0" r="0" b="6350"/>
                  <wp:wrapSquare wrapText="bothSides"/>
                  <wp:docPr id="71721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264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8" w:history="1">
              <w:r w:rsidR="00141361" w:rsidRPr="00141361">
                <w:rPr>
                  <w:rStyle w:val="Hyperlink"/>
                  <w:color w:val="auto"/>
                  <w:u w:val="none"/>
                  <w:lang w:val="en-US"/>
                </w:rPr>
                <w:t xml:space="preserve">Marie H. Martin, Ph.D., </w:t>
              </w:r>
              <w:proofErr w:type="gramStart"/>
              <w:r w:rsidR="00141361" w:rsidRPr="00141361">
                <w:rPr>
                  <w:rStyle w:val="Hyperlink"/>
                  <w:color w:val="auto"/>
                  <w:u w:val="none"/>
                  <w:lang w:val="en-US"/>
                </w:rPr>
                <w:t>M.Ed</w:t>
              </w:r>
              <w:proofErr w:type="gramEnd"/>
            </w:hyperlink>
            <w:r>
              <w:rPr>
                <w:lang w:val="en-US"/>
              </w:rPr>
              <w:t>.</w:t>
            </w:r>
          </w:p>
          <w:p w14:paraId="52267E88" w14:textId="5B7EB0B6" w:rsidR="00141361" w:rsidRPr="00141361" w:rsidRDefault="00141361" w:rsidP="00141361">
            <w:pPr>
              <w:rPr>
                <w:lang w:val="en-US"/>
              </w:rPr>
            </w:pPr>
            <w:r w:rsidRPr="00141361">
              <w:rPr>
                <w:lang w:val="en-US"/>
              </w:rPr>
              <w:t>Associate Professor</w:t>
            </w:r>
            <w:r>
              <w:rPr>
                <w:lang w:val="en-US"/>
              </w:rPr>
              <w:t xml:space="preserve">, </w:t>
            </w:r>
            <w:r w:rsidRPr="00141361">
              <w:rPr>
                <w:lang w:val="en-US"/>
              </w:rPr>
              <w:t>Health Policy</w:t>
            </w:r>
          </w:p>
          <w:p w14:paraId="11255B20" w14:textId="395AFF1F" w:rsidR="00141361" w:rsidRPr="00141361" w:rsidRDefault="00141361" w:rsidP="00141361">
            <w:pPr>
              <w:rPr>
                <w:lang w:val="en-US"/>
              </w:rPr>
            </w:pPr>
            <w:r w:rsidRPr="00141361">
              <w:rPr>
                <w:lang w:val="en-US"/>
              </w:rPr>
              <w:t>Associate Director, Education and Training</w:t>
            </w:r>
            <w:r>
              <w:rPr>
                <w:lang w:val="en-US"/>
              </w:rPr>
              <w:t xml:space="preserve">, </w:t>
            </w:r>
            <w:r w:rsidRPr="00141361">
              <w:rPr>
                <w:lang w:val="en-US"/>
              </w:rPr>
              <w:t>Vanderbilt Institute for Global Health</w:t>
            </w:r>
          </w:p>
          <w:p w14:paraId="24E7FD07" w14:textId="4F934463" w:rsidR="00FB397C" w:rsidRDefault="00FB397C" w:rsidP="00141361">
            <w:pPr>
              <w:rPr>
                <w:lang w:val="en-US"/>
              </w:rPr>
            </w:pPr>
          </w:p>
        </w:tc>
      </w:tr>
      <w:tr w:rsidR="00CA288B" w14:paraId="4769D911" w14:textId="77777777" w:rsidTr="00ED2530">
        <w:tc>
          <w:tcPr>
            <w:tcW w:w="4675" w:type="dxa"/>
          </w:tcPr>
          <w:p w14:paraId="2A7269BA" w14:textId="77777777" w:rsidR="00C13CB1" w:rsidRDefault="00C13CB1" w:rsidP="00471887">
            <w:pPr>
              <w:rPr>
                <w:lang w:val="en-US"/>
              </w:rPr>
            </w:pPr>
          </w:p>
          <w:p w14:paraId="713E7C66" w14:textId="4AD36264" w:rsidR="00471887" w:rsidRPr="00471887" w:rsidRDefault="00471887" w:rsidP="00471887">
            <w:pPr>
              <w:rPr>
                <w:lang w:val="en-US"/>
              </w:rPr>
            </w:pPr>
            <w:r>
              <w:rPr>
                <w:noProof/>
              </w:rPr>
              <w:lastRenderedPageBreak/>
              <w:drawing>
                <wp:anchor distT="0" distB="0" distL="114300" distR="114300" simplePos="0" relativeHeight="251660288" behindDoc="0" locked="0" layoutInCell="1" allowOverlap="1" wp14:anchorId="2BB61D8A" wp14:editId="0337789F">
                  <wp:simplePos x="0" y="0"/>
                  <wp:positionH relativeFrom="column">
                    <wp:posOffset>-59055</wp:posOffset>
                  </wp:positionH>
                  <wp:positionV relativeFrom="paragraph">
                    <wp:posOffset>0</wp:posOffset>
                  </wp:positionV>
                  <wp:extent cx="845820" cy="1174750"/>
                  <wp:effectExtent l="0" t="0" r="0" b="6350"/>
                  <wp:wrapSquare wrapText="bothSides"/>
                  <wp:docPr id="604954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582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471887">
                <w:rPr>
                  <w:rStyle w:val="Hyperlink"/>
                  <w:color w:val="auto"/>
                  <w:u w:val="none"/>
                  <w:lang w:val="en-US"/>
                </w:rPr>
                <w:t>Christine C. Whitmore, Ph.D.</w:t>
              </w:r>
            </w:hyperlink>
          </w:p>
          <w:p w14:paraId="5066308C" w14:textId="0D8FE427" w:rsidR="00471887" w:rsidRPr="00471887" w:rsidRDefault="00471887" w:rsidP="00471887">
            <w:pPr>
              <w:rPr>
                <w:lang w:val="en-US"/>
              </w:rPr>
            </w:pPr>
            <w:r w:rsidRPr="00471887">
              <w:rPr>
                <w:lang w:val="en-US"/>
              </w:rPr>
              <w:t>Research Associate Professor</w:t>
            </w:r>
            <w:r>
              <w:rPr>
                <w:lang w:val="en-US"/>
              </w:rPr>
              <w:t xml:space="preserve">, </w:t>
            </w:r>
            <w:r w:rsidRPr="00471887">
              <w:rPr>
                <w:lang w:val="en-US"/>
              </w:rPr>
              <w:t>Health Policy</w:t>
            </w:r>
          </w:p>
          <w:p w14:paraId="52348476" w14:textId="4DD6E0A1" w:rsidR="00471887" w:rsidRPr="00471887" w:rsidRDefault="00471887" w:rsidP="00471887">
            <w:pPr>
              <w:rPr>
                <w:lang w:val="en-US"/>
              </w:rPr>
            </w:pPr>
            <w:r w:rsidRPr="00471887">
              <w:rPr>
                <w:lang w:val="en-US"/>
              </w:rPr>
              <w:t>Director of Operations</w:t>
            </w:r>
            <w:r>
              <w:rPr>
                <w:lang w:val="en-US"/>
              </w:rPr>
              <w:t xml:space="preserve">, </w:t>
            </w:r>
            <w:r w:rsidRPr="00471887">
              <w:rPr>
                <w:lang w:val="en-US"/>
              </w:rPr>
              <w:t>Department of Health Policy</w:t>
            </w:r>
          </w:p>
          <w:p w14:paraId="7EB9DC9F" w14:textId="77777777" w:rsidR="00FB397C" w:rsidRDefault="00FB397C" w:rsidP="00F264E9">
            <w:pPr>
              <w:rPr>
                <w:lang w:val="en-US"/>
              </w:rPr>
            </w:pPr>
          </w:p>
        </w:tc>
        <w:tc>
          <w:tcPr>
            <w:tcW w:w="4675" w:type="dxa"/>
          </w:tcPr>
          <w:p w14:paraId="01105849" w14:textId="77777777" w:rsidR="00C13CB1" w:rsidRDefault="00C13CB1" w:rsidP="00CA288B"/>
          <w:p w14:paraId="4C22C4A0" w14:textId="0320169E" w:rsidR="00CA288B" w:rsidRDefault="00CA288B" w:rsidP="00CA288B">
            <w:r>
              <w:rPr>
                <w:noProof/>
              </w:rPr>
              <w:lastRenderedPageBreak/>
              <w:drawing>
                <wp:anchor distT="0" distB="0" distL="114300" distR="114300" simplePos="0" relativeHeight="251667456" behindDoc="0" locked="0" layoutInCell="1" allowOverlap="1" wp14:anchorId="1C6BA5D6" wp14:editId="15510A99">
                  <wp:simplePos x="0" y="0"/>
                  <wp:positionH relativeFrom="column">
                    <wp:posOffset>-65405</wp:posOffset>
                  </wp:positionH>
                  <wp:positionV relativeFrom="paragraph">
                    <wp:posOffset>67945</wp:posOffset>
                  </wp:positionV>
                  <wp:extent cx="820420" cy="1003300"/>
                  <wp:effectExtent l="0" t="0" r="0" b="6350"/>
                  <wp:wrapSquare wrapText="bothSides"/>
                  <wp:docPr id="408046605" name="Picture 9" descr="Zachary 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achary W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042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60D9">
              <w:t>Zachary J. Ward, Ph</w:t>
            </w:r>
            <w:r>
              <w:t>.</w:t>
            </w:r>
            <w:r w:rsidRPr="00D960D9">
              <w:t>D</w:t>
            </w:r>
            <w:r>
              <w:t>., M.P.H.</w:t>
            </w:r>
            <w:r w:rsidRPr="00D960D9">
              <w:t xml:space="preserve"> Assistant Professor of Health Decision Science</w:t>
            </w:r>
          </w:p>
          <w:p w14:paraId="3B51AD15" w14:textId="6CDE04D1" w:rsidR="00FB397C" w:rsidRDefault="00CA288B" w:rsidP="00CA288B">
            <w:pPr>
              <w:rPr>
                <w:lang w:val="en-US"/>
              </w:rPr>
            </w:pPr>
            <w:r>
              <w:t>Harvard University</w:t>
            </w:r>
          </w:p>
        </w:tc>
      </w:tr>
    </w:tbl>
    <w:p w14:paraId="4E0AAEE2" w14:textId="77777777" w:rsidR="00FB397C" w:rsidRDefault="00FB397C" w:rsidP="00F264E9">
      <w:pPr>
        <w:spacing w:after="0" w:line="240" w:lineRule="auto"/>
        <w:rPr>
          <w:lang w:val="en-US"/>
        </w:rPr>
      </w:pPr>
    </w:p>
    <w:p w14:paraId="00045C41" w14:textId="6054701D" w:rsidR="00F54C1E" w:rsidRDefault="00F54C1E" w:rsidP="00F264E9">
      <w:pPr>
        <w:spacing w:after="0" w:line="240" w:lineRule="auto"/>
        <w:rPr>
          <w:lang w:val="en-US"/>
        </w:rPr>
      </w:pPr>
    </w:p>
    <w:sectPr w:rsidR="00F54C1E" w:rsidSect="00764E19">
      <w:headerReference w:type="default" r:id="rId22"/>
      <w:footerReference w:type="default" r:id="rId23"/>
      <w:pgSz w:w="12240" w:h="15840"/>
      <w:pgMar w:top="1728"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EE5E1" w14:textId="77777777" w:rsidR="00B90100" w:rsidRDefault="00B90100" w:rsidP="00EB03C3">
      <w:pPr>
        <w:spacing w:after="0" w:line="240" w:lineRule="auto"/>
      </w:pPr>
      <w:r>
        <w:separator/>
      </w:r>
    </w:p>
  </w:endnote>
  <w:endnote w:type="continuationSeparator" w:id="0">
    <w:p w14:paraId="6BEF8B06" w14:textId="77777777" w:rsidR="00B90100" w:rsidRDefault="00B90100" w:rsidP="00EB03C3">
      <w:pPr>
        <w:spacing w:after="0" w:line="240" w:lineRule="auto"/>
      </w:pPr>
      <w:r>
        <w:continuationSeparator/>
      </w:r>
    </w:p>
  </w:endnote>
  <w:endnote w:type="continuationNotice" w:id="1">
    <w:p w14:paraId="4AAF0CFD" w14:textId="77777777" w:rsidR="00B90100" w:rsidRDefault="00B90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20B0604020202020204"/>
    <w:charset w:val="00"/>
    <w:family w:val="swiss"/>
    <w:notTrueType/>
    <w:pitch w:val="default"/>
    <w:sig w:usb0="00000003" w:usb1="00000000" w:usb2="00000000" w:usb3="00000000" w:csb0="00000001" w:csb1="00000000"/>
  </w:font>
  <w:font w:name="Larsseit ExtraBold">
    <w:altName w:val="Calibri"/>
    <w:panose1 w:val="020B0604020202020204"/>
    <w:charset w:val="00"/>
    <w:family w:val="swiss"/>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1469418"/>
      <w:docPartObj>
        <w:docPartGallery w:val="Page Numbers (Bottom of Page)"/>
        <w:docPartUnique/>
      </w:docPartObj>
    </w:sdtPr>
    <w:sdtEndPr>
      <w:rPr>
        <w:noProof/>
      </w:rPr>
    </w:sdtEndPr>
    <w:sdtContent>
      <w:p w14:paraId="4C124F6F" w14:textId="19186B53" w:rsidR="00F44F15" w:rsidRDefault="00F44F15">
        <w:pPr>
          <w:pStyle w:val="Footer"/>
          <w:jc w:val="center"/>
        </w:pPr>
        <w:r>
          <w:fldChar w:fldCharType="begin"/>
        </w:r>
        <w:r>
          <w:instrText xml:space="preserve"> PAGE   \* MERGEFORMAT </w:instrText>
        </w:r>
        <w:r>
          <w:fldChar w:fldCharType="separate"/>
        </w:r>
        <w:r w:rsidR="00B64510">
          <w:rPr>
            <w:noProof/>
          </w:rPr>
          <w:t>1</w:t>
        </w:r>
        <w:r>
          <w:rPr>
            <w:noProof/>
          </w:rPr>
          <w:fldChar w:fldCharType="end"/>
        </w:r>
      </w:p>
    </w:sdtContent>
  </w:sdt>
  <w:p w14:paraId="757E39E0" w14:textId="77777777" w:rsidR="00F44F15" w:rsidRDefault="00F4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31761" w14:textId="77777777" w:rsidR="00B90100" w:rsidRDefault="00B90100" w:rsidP="00EB03C3">
      <w:pPr>
        <w:spacing w:after="0" w:line="240" w:lineRule="auto"/>
      </w:pPr>
      <w:r>
        <w:separator/>
      </w:r>
    </w:p>
  </w:footnote>
  <w:footnote w:type="continuationSeparator" w:id="0">
    <w:p w14:paraId="7941D0AD" w14:textId="77777777" w:rsidR="00B90100" w:rsidRDefault="00B90100" w:rsidP="00EB03C3">
      <w:pPr>
        <w:spacing w:after="0" w:line="240" w:lineRule="auto"/>
      </w:pPr>
      <w:r>
        <w:continuationSeparator/>
      </w:r>
    </w:p>
  </w:footnote>
  <w:footnote w:type="continuationNotice" w:id="1">
    <w:p w14:paraId="393E7D3F" w14:textId="77777777" w:rsidR="00B90100" w:rsidRDefault="00B90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178B3" w14:textId="2AF54E63" w:rsidR="005502ED" w:rsidRDefault="00010C8C" w:rsidP="005502ED">
    <w:pPr>
      <w:pStyle w:val="Header"/>
      <w:rPr>
        <w:noProof/>
      </w:rPr>
    </w:pPr>
    <w:r w:rsidRPr="00BD203B">
      <w:rPr>
        <w:noProof/>
        <w:lang w:val="en-US"/>
      </w:rPr>
      <w:drawing>
        <wp:anchor distT="0" distB="0" distL="114300" distR="114300" simplePos="0" relativeHeight="251657728" behindDoc="0" locked="0" layoutInCell="1" allowOverlap="1" wp14:anchorId="5DB16DA4" wp14:editId="3492011D">
          <wp:simplePos x="0" y="0"/>
          <wp:positionH relativeFrom="margin">
            <wp:posOffset>120650</wp:posOffset>
          </wp:positionH>
          <wp:positionV relativeFrom="paragraph">
            <wp:posOffset>-62230</wp:posOffset>
          </wp:positionV>
          <wp:extent cx="3434715" cy="508000"/>
          <wp:effectExtent l="0" t="0" r="0" b="6350"/>
          <wp:wrapSquare wrapText="bothSides"/>
          <wp:docPr id="1104776689" name="Picture 110477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3471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02ED">
      <w:rPr>
        <w:noProof/>
        <w:lang w:val="en-US"/>
      </w:rPr>
      <w:drawing>
        <wp:anchor distT="0" distB="0" distL="114300" distR="114300" simplePos="0" relativeHeight="251658752" behindDoc="1" locked="0" layoutInCell="1" allowOverlap="1" wp14:anchorId="3E14A681" wp14:editId="5007E2F1">
          <wp:simplePos x="0" y="0"/>
          <wp:positionH relativeFrom="column">
            <wp:posOffset>4095750</wp:posOffset>
          </wp:positionH>
          <wp:positionV relativeFrom="paragraph">
            <wp:posOffset>-44450</wp:posOffset>
          </wp:positionV>
          <wp:extent cx="1473200" cy="465455"/>
          <wp:effectExtent l="0" t="0" r="0" b="0"/>
          <wp:wrapTight wrapText="bothSides">
            <wp:wrapPolygon edited="0">
              <wp:start x="0" y="0"/>
              <wp:lineTo x="0" y="20333"/>
              <wp:lineTo x="21228" y="20333"/>
              <wp:lineTo x="21228" y="0"/>
              <wp:lineTo x="0" y="0"/>
            </wp:wrapPolygon>
          </wp:wrapTight>
          <wp:docPr id="1911086911" name="Picture 2"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86911" name="Picture 2" descr="Blue text on a white background&#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73200" cy="46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999" w:rsidRPr="00E55999">
      <w:rPr>
        <w:noProof/>
      </w:rPr>
      <w:t xml:space="preserve"> </w:t>
    </w:r>
  </w:p>
  <w:p w14:paraId="20318C0E" w14:textId="440AFC70" w:rsidR="00D92089" w:rsidRDefault="00D92089" w:rsidP="005502ED">
    <w:pPr>
      <w:pStyle w:val="Header"/>
      <w:rPr>
        <w:noProof/>
      </w:rPr>
    </w:pPr>
  </w:p>
  <w:p w14:paraId="7599999B" w14:textId="566D0946" w:rsidR="00D92089" w:rsidRDefault="00D92089" w:rsidP="005502ED">
    <w:pPr>
      <w:pStyle w:val="Header"/>
      <w:rPr>
        <w:noProof/>
      </w:rPr>
    </w:pPr>
  </w:p>
  <w:p w14:paraId="3779E8AF" w14:textId="552CDBAE" w:rsidR="00D92089" w:rsidRDefault="00D92089" w:rsidP="005502ED">
    <w:pPr>
      <w:pStyle w:val="Header"/>
      <w:rPr>
        <w:noProof/>
      </w:rPr>
    </w:pPr>
    <w:r w:rsidRPr="00E55999">
      <w:rPr>
        <w:noProof/>
      </w:rPr>
      <w:drawing>
        <wp:anchor distT="0" distB="0" distL="114300" distR="114300" simplePos="0" relativeHeight="251659776" behindDoc="0" locked="0" layoutInCell="1" allowOverlap="1" wp14:anchorId="105D5B33" wp14:editId="60A50F7F">
          <wp:simplePos x="0" y="0"/>
          <wp:positionH relativeFrom="margin">
            <wp:posOffset>3105150</wp:posOffset>
          </wp:positionH>
          <wp:positionV relativeFrom="paragraph">
            <wp:posOffset>8890</wp:posOffset>
          </wp:positionV>
          <wp:extent cx="2395728" cy="521208"/>
          <wp:effectExtent l="0" t="0" r="5080" b="0"/>
          <wp:wrapSquare wrapText="bothSides"/>
          <wp:docPr id="1151650538" name="Picture 1" descr="A blue and purpl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50538" name="Picture 1" descr="A blue and purpl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2395728" cy="5212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5C2B7B74" wp14:editId="150F193C">
          <wp:simplePos x="0" y="0"/>
          <wp:positionH relativeFrom="margin">
            <wp:posOffset>351155</wp:posOffset>
          </wp:positionH>
          <wp:positionV relativeFrom="paragraph">
            <wp:posOffset>8890</wp:posOffset>
          </wp:positionV>
          <wp:extent cx="2378710" cy="558800"/>
          <wp:effectExtent l="0" t="0" r="2540" b="0"/>
          <wp:wrapSquare wrapText="bothSides"/>
          <wp:docPr id="393730047" name="Picture 1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30047" name="Picture 11" descr="A close-up of a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871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46F34" w14:textId="77777777" w:rsidR="00D92089" w:rsidRDefault="00D92089" w:rsidP="005502ED">
    <w:pPr>
      <w:pStyle w:val="Header"/>
      <w:rPr>
        <w:noProof/>
      </w:rPr>
    </w:pPr>
  </w:p>
  <w:p w14:paraId="019EB1D1" w14:textId="2235218A" w:rsidR="00D92089" w:rsidRPr="005502ED" w:rsidRDefault="00D92089" w:rsidP="005502ED">
    <w:pPr>
      <w:pStyle w:val="Header"/>
      <w:rPr>
        <w:lang w:val="en-US"/>
      </w:rPr>
    </w:pPr>
  </w:p>
  <w:p w14:paraId="7ECB8449" w14:textId="6978DBC7" w:rsidR="00F44F15" w:rsidRDefault="00F44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619E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8673C1"/>
    <w:multiLevelType w:val="hybridMultilevel"/>
    <w:tmpl w:val="28EA0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42D27"/>
    <w:multiLevelType w:val="hybridMultilevel"/>
    <w:tmpl w:val="FA24E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838199">
    <w:abstractNumId w:val="1"/>
  </w:num>
  <w:num w:numId="2" w16cid:durableId="31224802">
    <w:abstractNumId w:val="0"/>
  </w:num>
  <w:num w:numId="3" w16cid:durableId="1734229371">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aves, John A">
    <w15:presenceInfo w15:providerId="AD" w15:userId="S::john.graves@vanderbilt.edu::5624dfc4-b2a9-4d92-abee-30362bf422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tTAzNbE0MDewMDZU0lEKTi0uzszPAykwMq4FAFvSu3ktAAAA"/>
  </w:docVars>
  <w:rsids>
    <w:rsidRoot w:val="00565DFF"/>
    <w:rsid w:val="0000054C"/>
    <w:rsid w:val="00002D1D"/>
    <w:rsid w:val="00010C8C"/>
    <w:rsid w:val="00013DDF"/>
    <w:rsid w:val="000242FB"/>
    <w:rsid w:val="0002433F"/>
    <w:rsid w:val="0002762A"/>
    <w:rsid w:val="00027CBF"/>
    <w:rsid w:val="000312E6"/>
    <w:rsid w:val="00041B89"/>
    <w:rsid w:val="0004239B"/>
    <w:rsid w:val="000500FF"/>
    <w:rsid w:val="0005071A"/>
    <w:rsid w:val="000672C8"/>
    <w:rsid w:val="00070151"/>
    <w:rsid w:val="00072644"/>
    <w:rsid w:val="0007379C"/>
    <w:rsid w:val="00075681"/>
    <w:rsid w:val="00087366"/>
    <w:rsid w:val="00091805"/>
    <w:rsid w:val="00091939"/>
    <w:rsid w:val="00093229"/>
    <w:rsid w:val="00093A54"/>
    <w:rsid w:val="00096DD3"/>
    <w:rsid w:val="000A4A9C"/>
    <w:rsid w:val="000C0788"/>
    <w:rsid w:val="000C6C76"/>
    <w:rsid w:val="000D20FE"/>
    <w:rsid w:val="000E1479"/>
    <w:rsid w:val="000E51FF"/>
    <w:rsid w:val="000F0583"/>
    <w:rsid w:val="000F3C36"/>
    <w:rsid w:val="000F62D6"/>
    <w:rsid w:val="000F7338"/>
    <w:rsid w:val="00105ECF"/>
    <w:rsid w:val="00120AB7"/>
    <w:rsid w:val="00124725"/>
    <w:rsid w:val="00125FC9"/>
    <w:rsid w:val="00127DC1"/>
    <w:rsid w:val="0013734E"/>
    <w:rsid w:val="00141361"/>
    <w:rsid w:val="00151106"/>
    <w:rsid w:val="00167CC9"/>
    <w:rsid w:val="001721EF"/>
    <w:rsid w:val="001741E0"/>
    <w:rsid w:val="00175035"/>
    <w:rsid w:val="001765CD"/>
    <w:rsid w:val="00177446"/>
    <w:rsid w:val="00186A44"/>
    <w:rsid w:val="00186EF3"/>
    <w:rsid w:val="00195A9D"/>
    <w:rsid w:val="001B03B9"/>
    <w:rsid w:val="001B13BA"/>
    <w:rsid w:val="001B7449"/>
    <w:rsid w:val="001C0908"/>
    <w:rsid w:val="001D41A0"/>
    <w:rsid w:val="001D796C"/>
    <w:rsid w:val="001E68C3"/>
    <w:rsid w:val="001E6D33"/>
    <w:rsid w:val="001F3724"/>
    <w:rsid w:val="001F4ACC"/>
    <w:rsid w:val="001F7409"/>
    <w:rsid w:val="00203804"/>
    <w:rsid w:val="0020589E"/>
    <w:rsid w:val="0020700C"/>
    <w:rsid w:val="0021040E"/>
    <w:rsid w:val="00211BA2"/>
    <w:rsid w:val="00212B11"/>
    <w:rsid w:val="00215475"/>
    <w:rsid w:val="002176EA"/>
    <w:rsid w:val="00222F3D"/>
    <w:rsid w:val="00223E66"/>
    <w:rsid w:val="00231939"/>
    <w:rsid w:val="00235191"/>
    <w:rsid w:val="002523DE"/>
    <w:rsid w:val="002532C1"/>
    <w:rsid w:val="00254DD1"/>
    <w:rsid w:val="00262F68"/>
    <w:rsid w:val="00284501"/>
    <w:rsid w:val="002A5954"/>
    <w:rsid w:val="002A6C6E"/>
    <w:rsid w:val="002B3FD5"/>
    <w:rsid w:val="002B4D8C"/>
    <w:rsid w:val="002C1630"/>
    <w:rsid w:val="002C596E"/>
    <w:rsid w:val="002D0044"/>
    <w:rsid w:val="002D08BA"/>
    <w:rsid w:val="002D1A9C"/>
    <w:rsid w:val="002D4B51"/>
    <w:rsid w:val="002E3FBF"/>
    <w:rsid w:val="002F5F87"/>
    <w:rsid w:val="0031780F"/>
    <w:rsid w:val="003179F1"/>
    <w:rsid w:val="0032006C"/>
    <w:rsid w:val="00322236"/>
    <w:rsid w:val="00325D7B"/>
    <w:rsid w:val="0032779A"/>
    <w:rsid w:val="00333E54"/>
    <w:rsid w:val="00350CCB"/>
    <w:rsid w:val="003669CC"/>
    <w:rsid w:val="0037126D"/>
    <w:rsid w:val="003725B7"/>
    <w:rsid w:val="003A14DD"/>
    <w:rsid w:val="003B0C44"/>
    <w:rsid w:val="003C0A89"/>
    <w:rsid w:val="003D1D52"/>
    <w:rsid w:val="003E274D"/>
    <w:rsid w:val="003E4C70"/>
    <w:rsid w:val="003F4E42"/>
    <w:rsid w:val="00406953"/>
    <w:rsid w:val="004107AF"/>
    <w:rsid w:val="00426D8F"/>
    <w:rsid w:val="00430E75"/>
    <w:rsid w:val="0043423B"/>
    <w:rsid w:val="00453BE1"/>
    <w:rsid w:val="00457999"/>
    <w:rsid w:val="004638EF"/>
    <w:rsid w:val="00465EFA"/>
    <w:rsid w:val="00471887"/>
    <w:rsid w:val="00471C4F"/>
    <w:rsid w:val="00473C23"/>
    <w:rsid w:val="0047630C"/>
    <w:rsid w:val="00477EE7"/>
    <w:rsid w:val="00483359"/>
    <w:rsid w:val="00487478"/>
    <w:rsid w:val="004938B2"/>
    <w:rsid w:val="00493934"/>
    <w:rsid w:val="00494AED"/>
    <w:rsid w:val="004A48E9"/>
    <w:rsid w:val="004B367D"/>
    <w:rsid w:val="004B3A0C"/>
    <w:rsid w:val="004B5237"/>
    <w:rsid w:val="004B6629"/>
    <w:rsid w:val="004C0333"/>
    <w:rsid w:val="004C22DB"/>
    <w:rsid w:val="004C57CB"/>
    <w:rsid w:val="004C5868"/>
    <w:rsid w:val="004D0FAB"/>
    <w:rsid w:val="004D21DD"/>
    <w:rsid w:val="004D5402"/>
    <w:rsid w:val="004E0B56"/>
    <w:rsid w:val="004E2FEF"/>
    <w:rsid w:val="004F466A"/>
    <w:rsid w:val="004F6F5D"/>
    <w:rsid w:val="004F7D30"/>
    <w:rsid w:val="00500D53"/>
    <w:rsid w:val="00513862"/>
    <w:rsid w:val="0051725C"/>
    <w:rsid w:val="0052056C"/>
    <w:rsid w:val="0053702C"/>
    <w:rsid w:val="005444DE"/>
    <w:rsid w:val="005502ED"/>
    <w:rsid w:val="0055627C"/>
    <w:rsid w:val="00565DFF"/>
    <w:rsid w:val="00574D18"/>
    <w:rsid w:val="00582B3C"/>
    <w:rsid w:val="00584373"/>
    <w:rsid w:val="00593EF7"/>
    <w:rsid w:val="005972A5"/>
    <w:rsid w:val="00597A44"/>
    <w:rsid w:val="005A4BBB"/>
    <w:rsid w:val="005C55F9"/>
    <w:rsid w:val="005C5F3D"/>
    <w:rsid w:val="005D11A7"/>
    <w:rsid w:val="005D2A1C"/>
    <w:rsid w:val="005E2CE4"/>
    <w:rsid w:val="005E530F"/>
    <w:rsid w:val="005E54AA"/>
    <w:rsid w:val="005F1124"/>
    <w:rsid w:val="006005C8"/>
    <w:rsid w:val="00600907"/>
    <w:rsid w:val="006163A3"/>
    <w:rsid w:val="00623AE1"/>
    <w:rsid w:val="00632D70"/>
    <w:rsid w:val="00644E25"/>
    <w:rsid w:val="0065379F"/>
    <w:rsid w:val="00656F57"/>
    <w:rsid w:val="006724C1"/>
    <w:rsid w:val="00677AC0"/>
    <w:rsid w:val="006804DF"/>
    <w:rsid w:val="00687532"/>
    <w:rsid w:val="00690AE0"/>
    <w:rsid w:val="006B1A16"/>
    <w:rsid w:val="006C0810"/>
    <w:rsid w:val="006C2460"/>
    <w:rsid w:val="006C6767"/>
    <w:rsid w:val="006E182E"/>
    <w:rsid w:val="006F12C0"/>
    <w:rsid w:val="006F5637"/>
    <w:rsid w:val="00706FFA"/>
    <w:rsid w:val="00707824"/>
    <w:rsid w:val="007159FC"/>
    <w:rsid w:val="00721933"/>
    <w:rsid w:val="007245C3"/>
    <w:rsid w:val="007317CB"/>
    <w:rsid w:val="00737C65"/>
    <w:rsid w:val="00747EF9"/>
    <w:rsid w:val="00760988"/>
    <w:rsid w:val="0076388C"/>
    <w:rsid w:val="00764E19"/>
    <w:rsid w:val="0079650D"/>
    <w:rsid w:val="007A3120"/>
    <w:rsid w:val="007A3C8A"/>
    <w:rsid w:val="007B2FE7"/>
    <w:rsid w:val="007C3097"/>
    <w:rsid w:val="007C3343"/>
    <w:rsid w:val="007E0566"/>
    <w:rsid w:val="007E60EA"/>
    <w:rsid w:val="007E646D"/>
    <w:rsid w:val="007F1AFB"/>
    <w:rsid w:val="00801976"/>
    <w:rsid w:val="00810579"/>
    <w:rsid w:val="0081130F"/>
    <w:rsid w:val="00811E94"/>
    <w:rsid w:val="008170FD"/>
    <w:rsid w:val="00821110"/>
    <w:rsid w:val="00822D7C"/>
    <w:rsid w:val="00827DD6"/>
    <w:rsid w:val="00830EFA"/>
    <w:rsid w:val="0084308F"/>
    <w:rsid w:val="00854026"/>
    <w:rsid w:val="00854969"/>
    <w:rsid w:val="00856C68"/>
    <w:rsid w:val="00866286"/>
    <w:rsid w:val="008905C7"/>
    <w:rsid w:val="008943F7"/>
    <w:rsid w:val="00894E51"/>
    <w:rsid w:val="00897840"/>
    <w:rsid w:val="008B5654"/>
    <w:rsid w:val="008C6659"/>
    <w:rsid w:val="008D5E3F"/>
    <w:rsid w:val="008D7EF8"/>
    <w:rsid w:val="008F015B"/>
    <w:rsid w:val="008F3BEF"/>
    <w:rsid w:val="00902E76"/>
    <w:rsid w:val="009032CB"/>
    <w:rsid w:val="00911B0A"/>
    <w:rsid w:val="00912D26"/>
    <w:rsid w:val="00936EC2"/>
    <w:rsid w:val="0095505A"/>
    <w:rsid w:val="00961E1B"/>
    <w:rsid w:val="009630EB"/>
    <w:rsid w:val="00964302"/>
    <w:rsid w:val="00980393"/>
    <w:rsid w:val="00990A14"/>
    <w:rsid w:val="00995830"/>
    <w:rsid w:val="009967AC"/>
    <w:rsid w:val="009A15DE"/>
    <w:rsid w:val="009B1DC3"/>
    <w:rsid w:val="009B3CAB"/>
    <w:rsid w:val="009B5729"/>
    <w:rsid w:val="009B7823"/>
    <w:rsid w:val="009C3BBA"/>
    <w:rsid w:val="009C5F95"/>
    <w:rsid w:val="009D587F"/>
    <w:rsid w:val="009D7C8B"/>
    <w:rsid w:val="009E2184"/>
    <w:rsid w:val="009E51A8"/>
    <w:rsid w:val="009F1ED4"/>
    <w:rsid w:val="00A02DC8"/>
    <w:rsid w:val="00A0453F"/>
    <w:rsid w:val="00A0678A"/>
    <w:rsid w:val="00A11163"/>
    <w:rsid w:val="00A127D5"/>
    <w:rsid w:val="00A1463D"/>
    <w:rsid w:val="00A14D19"/>
    <w:rsid w:val="00A16CA0"/>
    <w:rsid w:val="00A27794"/>
    <w:rsid w:val="00A279FF"/>
    <w:rsid w:val="00A27D71"/>
    <w:rsid w:val="00A31E14"/>
    <w:rsid w:val="00A34644"/>
    <w:rsid w:val="00A520D9"/>
    <w:rsid w:val="00A539C9"/>
    <w:rsid w:val="00A54D79"/>
    <w:rsid w:val="00A65939"/>
    <w:rsid w:val="00A6654B"/>
    <w:rsid w:val="00A80E02"/>
    <w:rsid w:val="00A820BF"/>
    <w:rsid w:val="00A95615"/>
    <w:rsid w:val="00AD349B"/>
    <w:rsid w:val="00AE6E0E"/>
    <w:rsid w:val="00AF0AA3"/>
    <w:rsid w:val="00AF2FA0"/>
    <w:rsid w:val="00AF5E62"/>
    <w:rsid w:val="00AF6C36"/>
    <w:rsid w:val="00B06C72"/>
    <w:rsid w:val="00B14C3F"/>
    <w:rsid w:val="00B31FF1"/>
    <w:rsid w:val="00B32562"/>
    <w:rsid w:val="00B37865"/>
    <w:rsid w:val="00B37914"/>
    <w:rsid w:val="00B401C7"/>
    <w:rsid w:val="00B429B4"/>
    <w:rsid w:val="00B523AA"/>
    <w:rsid w:val="00B64510"/>
    <w:rsid w:val="00B64EF4"/>
    <w:rsid w:val="00B721E2"/>
    <w:rsid w:val="00B75877"/>
    <w:rsid w:val="00B90100"/>
    <w:rsid w:val="00B94EA0"/>
    <w:rsid w:val="00BA22D2"/>
    <w:rsid w:val="00BA2F99"/>
    <w:rsid w:val="00BA5437"/>
    <w:rsid w:val="00BC49BA"/>
    <w:rsid w:val="00BC5196"/>
    <w:rsid w:val="00BD097E"/>
    <w:rsid w:val="00BD1562"/>
    <w:rsid w:val="00BD1D67"/>
    <w:rsid w:val="00BD203B"/>
    <w:rsid w:val="00BD6E20"/>
    <w:rsid w:val="00BE0DC4"/>
    <w:rsid w:val="00BE2317"/>
    <w:rsid w:val="00BE6F44"/>
    <w:rsid w:val="00BF33E3"/>
    <w:rsid w:val="00C13CB1"/>
    <w:rsid w:val="00C13DF5"/>
    <w:rsid w:val="00C172B4"/>
    <w:rsid w:val="00C33CEB"/>
    <w:rsid w:val="00C411E4"/>
    <w:rsid w:val="00C46B35"/>
    <w:rsid w:val="00C55AF6"/>
    <w:rsid w:val="00C56457"/>
    <w:rsid w:val="00C6088B"/>
    <w:rsid w:val="00C668F0"/>
    <w:rsid w:val="00C66BDB"/>
    <w:rsid w:val="00C70D20"/>
    <w:rsid w:val="00C71C2E"/>
    <w:rsid w:val="00C8308E"/>
    <w:rsid w:val="00C8381C"/>
    <w:rsid w:val="00C94CFF"/>
    <w:rsid w:val="00C95352"/>
    <w:rsid w:val="00CA1EBE"/>
    <w:rsid w:val="00CA288B"/>
    <w:rsid w:val="00CA4C94"/>
    <w:rsid w:val="00CA52D1"/>
    <w:rsid w:val="00CB266D"/>
    <w:rsid w:val="00CB3E98"/>
    <w:rsid w:val="00CB3F90"/>
    <w:rsid w:val="00CB6431"/>
    <w:rsid w:val="00CB7B5A"/>
    <w:rsid w:val="00CB7D36"/>
    <w:rsid w:val="00CC35F3"/>
    <w:rsid w:val="00CE3EBF"/>
    <w:rsid w:val="00CE5277"/>
    <w:rsid w:val="00CE5DA3"/>
    <w:rsid w:val="00CF6EF0"/>
    <w:rsid w:val="00D07238"/>
    <w:rsid w:val="00D248AB"/>
    <w:rsid w:val="00D2514A"/>
    <w:rsid w:val="00D25D6F"/>
    <w:rsid w:val="00D27A54"/>
    <w:rsid w:val="00D442C3"/>
    <w:rsid w:val="00D4596F"/>
    <w:rsid w:val="00D5272A"/>
    <w:rsid w:val="00D57BE8"/>
    <w:rsid w:val="00D61B71"/>
    <w:rsid w:val="00D65A54"/>
    <w:rsid w:val="00D82E71"/>
    <w:rsid w:val="00D92089"/>
    <w:rsid w:val="00D9609E"/>
    <w:rsid w:val="00D960D9"/>
    <w:rsid w:val="00DA651B"/>
    <w:rsid w:val="00DA7186"/>
    <w:rsid w:val="00DB4F33"/>
    <w:rsid w:val="00DC175A"/>
    <w:rsid w:val="00DC221B"/>
    <w:rsid w:val="00DC7834"/>
    <w:rsid w:val="00DD1FE5"/>
    <w:rsid w:val="00DD2057"/>
    <w:rsid w:val="00DD6568"/>
    <w:rsid w:val="00DE0818"/>
    <w:rsid w:val="00DE545F"/>
    <w:rsid w:val="00DF1B3C"/>
    <w:rsid w:val="00E04B7C"/>
    <w:rsid w:val="00E069AB"/>
    <w:rsid w:val="00E13C4E"/>
    <w:rsid w:val="00E243C7"/>
    <w:rsid w:val="00E25CF7"/>
    <w:rsid w:val="00E40208"/>
    <w:rsid w:val="00E41C32"/>
    <w:rsid w:val="00E55999"/>
    <w:rsid w:val="00E57EE6"/>
    <w:rsid w:val="00E60EAA"/>
    <w:rsid w:val="00E6305F"/>
    <w:rsid w:val="00E66057"/>
    <w:rsid w:val="00E76450"/>
    <w:rsid w:val="00E84668"/>
    <w:rsid w:val="00E92EBB"/>
    <w:rsid w:val="00EA171D"/>
    <w:rsid w:val="00EA2B85"/>
    <w:rsid w:val="00EA40B2"/>
    <w:rsid w:val="00EA5B3E"/>
    <w:rsid w:val="00EB03C3"/>
    <w:rsid w:val="00EC0D54"/>
    <w:rsid w:val="00EC245E"/>
    <w:rsid w:val="00EC3A5D"/>
    <w:rsid w:val="00ED2530"/>
    <w:rsid w:val="00ED3B59"/>
    <w:rsid w:val="00EF34DD"/>
    <w:rsid w:val="00EF4F01"/>
    <w:rsid w:val="00EF51ED"/>
    <w:rsid w:val="00EF6753"/>
    <w:rsid w:val="00F003C1"/>
    <w:rsid w:val="00F004BF"/>
    <w:rsid w:val="00F21556"/>
    <w:rsid w:val="00F264E9"/>
    <w:rsid w:val="00F30226"/>
    <w:rsid w:val="00F30A07"/>
    <w:rsid w:val="00F35DBD"/>
    <w:rsid w:val="00F43E20"/>
    <w:rsid w:val="00F44F15"/>
    <w:rsid w:val="00F5120D"/>
    <w:rsid w:val="00F54C1E"/>
    <w:rsid w:val="00F54FCD"/>
    <w:rsid w:val="00F6112B"/>
    <w:rsid w:val="00F62006"/>
    <w:rsid w:val="00F62AED"/>
    <w:rsid w:val="00F744CD"/>
    <w:rsid w:val="00F8562F"/>
    <w:rsid w:val="00F90560"/>
    <w:rsid w:val="00F91073"/>
    <w:rsid w:val="00FA1372"/>
    <w:rsid w:val="00FA6A12"/>
    <w:rsid w:val="00FB397C"/>
    <w:rsid w:val="00FB481E"/>
    <w:rsid w:val="00FB53A6"/>
    <w:rsid w:val="00FB7FF8"/>
    <w:rsid w:val="00FD0050"/>
    <w:rsid w:val="00FD0160"/>
    <w:rsid w:val="00FD1E05"/>
    <w:rsid w:val="00FE24EF"/>
    <w:rsid w:val="00FF540A"/>
    <w:rsid w:val="1BD5C3E1"/>
    <w:rsid w:val="47FB85A6"/>
    <w:rsid w:val="6675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CACBA"/>
  <w15:chartTrackingRefBased/>
  <w15:docId w15:val="{F9698DFA-6704-4AEA-AC21-CD208F6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6088B"/>
    <w:pPr>
      <w:keepNext/>
      <w:keepLines/>
      <w:spacing w:before="240" w:after="0"/>
      <w:outlineLvl w:val="0"/>
    </w:pPr>
    <w:rPr>
      <w:rFonts w:asciiTheme="majorHAnsi" w:eastAsiaTheme="majorEastAsia" w:hAnsiTheme="majorHAnsi" w:cstheme="majorBidi"/>
      <w:color w:val="001066" w:themeColor="accent1" w:themeShade="BF"/>
      <w:sz w:val="32"/>
      <w:szCs w:val="32"/>
    </w:rPr>
  </w:style>
  <w:style w:type="paragraph" w:styleId="Heading2">
    <w:name w:val="heading 2"/>
    <w:basedOn w:val="Normal"/>
    <w:next w:val="Normal"/>
    <w:link w:val="Heading2Char"/>
    <w:uiPriority w:val="9"/>
    <w:unhideWhenUsed/>
    <w:qFormat/>
    <w:rsid w:val="00C6088B"/>
    <w:pPr>
      <w:keepNext/>
      <w:keepLines/>
      <w:spacing w:before="40" w:after="0"/>
      <w:outlineLvl w:val="1"/>
    </w:pPr>
    <w:rPr>
      <w:rFonts w:asciiTheme="majorHAnsi" w:eastAsiaTheme="majorEastAsia" w:hAnsiTheme="majorHAnsi" w:cstheme="majorBidi"/>
      <w:color w:val="001066" w:themeColor="accent1" w:themeShade="BF"/>
      <w:sz w:val="26"/>
      <w:szCs w:val="26"/>
    </w:rPr>
  </w:style>
  <w:style w:type="paragraph" w:styleId="Heading3">
    <w:name w:val="heading 3"/>
    <w:basedOn w:val="Normal"/>
    <w:next w:val="Normal"/>
    <w:link w:val="Heading3Char"/>
    <w:uiPriority w:val="9"/>
    <w:unhideWhenUsed/>
    <w:qFormat/>
    <w:rsid w:val="00C6088B"/>
    <w:pPr>
      <w:keepNext/>
      <w:keepLines/>
      <w:spacing w:before="40" w:after="0"/>
      <w:outlineLvl w:val="2"/>
    </w:pPr>
    <w:rPr>
      <w:rFonts w:asciiTheme="majorHAnsi" w:eastAsiaTheme="majorEastAsia" w:hAnsiTheme="majorHAnsi" w:cstheme="majorBidi"/>
      <w:color w:val="000A44" w:themeColor="accent1" w:themeShade="7F"/>
      <w:sz w:val="24"/>
      <w:szCs w:val="24"/>
    </w:rPr>
  </w:style>
  <w:style w:type="paragraph" w:styleId="Heading9">
    <w:name w:val="heading 9"/>
    <w:basedOn w:val="Normal"/>
    <w:next w:val="Normal"/>
    <w:link w:val="Heading9Char"/>
    <w:uiPriority w:val="9"/>
    <w:unhideWhenUsed/>
    <w:qFormat/>
    <w:rsid w:val="00656F5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565DFF"/>
    <w:pPr>
      <w:ind w:left="720"/>
      <w:contextualSpacing/>
    </w:pPr>
  </w:style>
  <w:style w:type="paragraph" w:styleId="Header">
    <w:name w:val="header"/>
    <w:basedOn w:val="Normal"/>
    <w:link w:val="HeaderChar"/>
    <w:uiPriority w:val="99"/>
    <w:unhideWhenUsed/>
    <w:rsid w:val="00EB0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3C3"/>
    <w:rPr>
      <w:lang w:val="en-GB"/>
    </w:rPr>
  </w:style>
  <w:style w:type="paragraph" w:styleId="Footer">
    <w:name w:val="footer"/>
    <w:basedOn w:val="Normal"/>
    <w:link w:val="FooterChar"/>
    <w:uiPriority w:val="99"/>
    <w:unhideWhenUsed/>
    <w:rsid w:val="00EB0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3C3"/>
    <w:rPr>
      <w:lang w:val="en-GB"/>
    </w:rPr>
  </w:style>
  <w:style w:type="character" w:customStyle="1" w:styleId="Heading2Char">
    <w:name w:val="Heading 2 Char"/>
    <w:basedOn w:val="DefaultParagraphFont"/>
    <w:link w:val="Heading2"/>
    <w:uiPriority w:val="9"/>
    <w:rsid w:val="00C6088B"/>
    <w:rPr>
      <w:rFonts w:asciiTheme="majorHAnsi" w:eastAsiaTheme="majorEastAsia" w:hAnsiTheme="majorHAnsi" w:cstheme="majorBidi"/>
      <w:color w:val="001066" w:themeColor="accent1" w:themeShade="BF"/>
      <w:sz w:val="26"/>
      <w:szCs w:val="26"/>
      <w:lang w:val="en-GB"/>
    </w:rPr>
  </w:style>
  <w:style w:type="character" w:customStyle="1" w:styleId="Heading3Char">
    <w:name w:val="Heading 3 Char"/>
    <w:basedOn w:val="DefaultParagraphFont"/>
    <w:link w:val="Heading3"/>
    <w:uiPriority w:val="9"/>
    <w:rsid w:val="00C6088B"/>
    <w:rPr>
      <w:rFonts w:asciiTheme="majorHAnsi" w:eastAsiaTheme="majorEastAsia" w:hAnsiTheme="majorHAnsi" w:cstheme="majorBidi"/>
      <w:color w:val="000A44" w:themeColor="accent1" w:themeShade="7F"/>
      <w:sz w:val="24"/>
      <w:szCs w:val="24"/>
      <w:lang w:val="en-GB"/>
    </w:rPr>
  </w:style>
  <w:style w:type="character" w:customStyle="1" w:styleId="Heading1Char">
    <w:name w:val="Heading 1 Char"/>
    <w:basedOn w:val="DefaultParagraphFont"/>
    <w:link w:val="Heading1"/>
    <w:uiPriority w:val="9"/>
    <w:rsid w:val="00C6088B"/>
    <w:rPr>
      <w:rFonts w:asciiTheme="majorHAnsi" w:eastAsiaTheme="majorEastAsia" w:hAnsiTheme="majorHAnsi" w:cstheme="majorBidi"/>
      <w:color w:val="001066" w:themeColor="accent1" w:themeShade="BF"/>
      <w:sz w:val="32"/>
      <w:szCs w:val="32"/>
      <w:lang w:val="en-GB"/>
    </w:rPr>
  </w:style>
  <w:style w:type="paragraph" w:styleId="Title">
    <w:name w:val="Title"/>
    <w:basedOn w:val="Normal"/>
    <w:next w:val="Normal"/>
    <w:link w:val="TitleChar"/>
    <w:uiPriority w:val="10"/>
    <w:qFormat/>
    <w:rsid w:val="00C608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88B"/>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C9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rsid w:val="00656F57"/>
    <w:rPr>
      <w:rFonts w:asciiTheme="majorHAnsi" w:eastAsiaTheme="majorEastAsia" w:hAnsiTheme="majorHAnsi" w:cstheme="majorBidi"/>
      <w:i/>
      <w:iCs/>
      <w:color w:val="272727" w:themeColor="text1" w:themeTint="D8"/>
      <w:sz w:val="21"/>
      <w:szCs w:val="21"/>
      <w:lang w:val="en-GB"/>
    </w:rPr>
  </w:style>
  <w:style w:type="paragraph" w:styleId="CommentText">
    <w:name w:val="annotation text"/>
    <w:basedOn w:val="Normal"/>
    <w:link w:val="CommentTextChar"/>
    <w:unhideWhenUsed/>
    <w:rsid w:val="000A4A9C"/>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0A4A9C"/>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0A4A9C"/>
    <w:rPr>
      <w:sz w:val="16"/>
      <w:szCs w:val="16"/>
    </w:rPr>
  </w:style>
  <w:style w:type="paragraph" w:styleId="BalloonText">
    <w:name w:val="Balloon Text"/>
    <w:basedOn w:val="Normal"/>
    <w:link w:val="BalloonTextChar"/>
    <w:uiPriority w:val="99"/>
    <w:semiHidden/>
    <w:unhideWhenUsed/>
    <w:rsid w:val="000A4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A9C"/>
    <w:rPr>
      <w:rFonts w:ascii="Segoe UI" w:hAnsi="Segoe UI" w:cs="Segoe UI"/>
      <w:sz w:val="18"/>
      <w:szCs w:val="18"/>
      <w:lang w:val="en-GB"/>
    </w:rPr>
  </w:style>
  <w:style w:type="paragraph" w:customStyle="1" w:styleId="Default">
    <w:name w:val="Default"/>
    <w:rsid w:val="006163A3"/>
    <w:pPr>
      <w:autoSpaceDE w:val="0"/>
      <w:autoSpaceDN w:val="0"/>
      <w:adjustRightInd w:val="0"/>
      <w:spacing w:after="0" w:line="240" w:lineRule="auto"/>
    </w:pPr>
    <w:rPr>
      <w:rFonts w:ascii="Larsseit Medium" w:hAnsi="Larsseit Medium" w:cs="Larsseit Medium"/>
      <w:color w:val="000000"/>
      <w:sz w:val="24"/>
      <w:szCs w:val="24"/>
    </w:rPr>
  </w:style>
  <w:style w:type="character" w:customStyle="1" w:styleId="A2">
    <w:name w:val="A2"/>
    <w:uiPriority w:val="99"/>
    <w:rsid w:val="006163A3"/>
    <w:rPr>
      <w:rFonts w:cs="Larsseit Medium"/>
      <w:color w:val="000000"/>
      <w:sz w:val="26"/>
      <w:szCs w:val="26"/>
    </w:rPr>
  </w:style>
  <w:style w:type="character" w:customStyle="1" w:styleId="A3">
    <w:name w:val="A3"/>
    <w:uiPriority w:val="99"/>
    <w:rsid w:val="006163A3"/>
    <w:rPr>
      <w:rFonts w:cs="Larsseit ExtraBold"/>
      <w:b/>
      <w:bCs/>
      <w:color w:val="000000"/>
      <w:sz w:val="20"/>
      <w:szCs w:val="20"/>
    </w:rPr>
  </w:style>
  <w:style w:type="character" w:styleId="Hyperlink">
    <w:name w:val="Hyperlink"/>
    <w:basedOn w:val="DefaultParagraphFont"/>
    <w:uiPriority w:val="99"/>
    <w:unhideWhenUsed/>
    <w:rsid w:val="00E66057"/>
    <w:rPr>
      <w:color w:val="0563C1" w:themeColor="hyperlink"/>
      <w:u w:val="single"/>
    </w:rPr>
  </w:style>
  <w:style w:type="character" w:customStyle="1" w:styleId="UnresolvedMention1">
    <w:name w:val="Unresolved Mention1"/>
    <w:basedOn w:val="DefaultParagraphFont"/>
    <w:uiPriority w:val="99"/>
    <w:semiHidden/>
    <w:unhideWhenUsed/>
    <w:rsid w:val="00E6605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E3FBF"/>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2E3FBF"/>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963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0EB"/>
    <w:rPr>
      <w:sz w:val="20"/>
      <w:szCs w:val="20"/>
      <w:lang w:val="en-GB"/>
    </w:rPr>
  </w:style>
  <w:style w:type="character" w:styleId="FootnoteReference">
    <w:name w:val="footnote reference"/>
    <w:basedOn w:val="DefaultParagraphFont"/>
    <w:uiPriority w:val="99"/>
    <w:semiHidden/>
    <w:unhideWhenUsed/>
    <w:rsid w:val="009630EB"/>
    <w:rPr>
      <w:vertAlign w:val="superscript"/>
    </w:rPr>
  </w:style>
  <w:style w:type="character" w:styleId="FollowedHyperlink">
    <w:name w:val="FollowedHyperlink"/>
    <w:basedOn w:val="DefaultParagraphFont"/>
    <w:uiPriority w:val="99"/>
    <w:semiHidden/>
    <w:unhideWhenUsed/>
    <w:rsid w:val="009630EB"/>
    <w:rPr>
      <w:color w:val="422A6E" w:themeColor="followedHyperlink"/>
      <w:u w:val="single"/>
    </w:rPr>
  </w:style>
  <w:style w:type="paragraph" w:customStyle="1" w:styleId="Pa3">
    <w:name w:val="Pa3"/>
    <w:basedOn w:val="Default"/>
    <w:next w:val="Default"/>
    <w:uiPriority w:val="99"/>
    <w:rsid w:val="00995830"/>
    <w:pPr>
      <w:spacing w:line="241" w:lineRule="atLeast"/>
    </w:pPr>
    <w:rPr>
      <w:rFonts w:ascii="Open Sans" w:hAnsi="Open Sans" w:cs="Times New Roman"/>
      <w:color w:val="auto"/>
    </w:rPr>
  </w:style>
  <w:style w:type="character" w:customStyle="1" w:styleId="A5">
    <w:name w:val="A5"/>
    <w:uiPriority w:val="99"/>
    <w:rsid w:val="00995830"/>
    <w:rPr>
      <w:rFonts w:cs="Open Sans"/>
      <w:color w:val="000000"/>
      <w:sz w:val="20"/>
      <w:szCs w:val="20"/>
    </w:rPr>
  </w:style>
  <w:style w:type="character" w:customStyle="1" w:styleId="A6">
    <w:name w:val="A6"/>
    <w:uiPriority w:val="99"/>
    <w:rsid w:val="00995830"/>
    <w:rPr>
      <w:rFonts w:cs="Open Sans"/>
      <w:i/>
      <w:iCs/>
      <w:color w:val="000000"/>
      <w:sz w:val="20"/>
      <w:szCs w:val="20"/>
      <w:u w:val="single"/>
    </w:rPr>
  </w:style>
  <w:style w:type="paragraph" w:styleId="NormalWeb">
    <w:name w:val="Normal (Web)"/>
    <w:basedOn w:val="Normal"/>
    <w:uiPriority w:val="99"/>
    <w:unhideWhenUsed/>
    <w:rsid w:val="00CB7B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854969"/>
    <w:rPr>
      <w:lang w:val="en-GB"/>
    </w:rPr>
  </w:style>
  <w:style w:type="paragraph" w:customStyle="1" w:styleId="paragraph">
    <w:name w:val="paragraph"/>
    <w:basedOn w:val="Normal"/>
    <w:rsid w:val="002532C1"/>
    <w:pPr>
      <w:spacing w:before="100" w:beforeAutospacing="1" w:after="100" w:afterAutospacing="1" w:line="240" w:lineRule="auto"/>
    </w:pPr>
    <w:rPr>
      <w:rFonts w:ascii="Calibri" w:hAnsi="Calibri" w:cs="Calibri"/>
      <w:lang w:val="en-US"/>
    </w:rPr>
  </w:style>
  <w:style w:type="paragraph" w:styleId="Revision">
    <w:name w:val="Revision"/>
    <w:hidden/>
    <w:uiPriority w:val="99"/>
    <w:semiHidden/>
    <w:rsid w:val="007C3343"/>
    <w:pPr>
      <w:spacing w:after="0" w:line="240" w:lineRule="auto"/>
    </w:pPr>
    <w:rPr>
      <w:lang w:val="en-GB"/>
    </w:rPr>
  </w:style>
  <w:style w:type="character" w:customStyle="1" w:styleId="UnresolvedMention10">
    <w:name w:val="Unresolved Mention1"/>
    <w:basedOn w:val="DefaultParagraphFont"/>
    <w:uiPriority w:val="99"/>
    <w:semiHidden/>
    <w:unhideWhenUsed/>
    <w:rsid w:val="00F004BF"/>
    <w:rPr>
      <w:color w:val="605E5C"/>
      <w:shd w:val="clear" w:color="auto" w:fill="E1DFDD"/>
    </w:rPr>
  </w:style>
  <w:style w:type="character" w:styleId="UnresolvedMention">
    <w:name w:val="Unresolved Mention"/>
    <w:basedOn w:val="DefaultParagraphFont"/>
    <w:uiPriority w:val="99"/>
    <w:semiHidden/>
    <w:unhideWhenUsed/>
    <w:rsid w:val="00222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743">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7">
          <w:marLeft w:val="0"/>
          <w:marRight w:val="0"/>
          <w:marTop w:val="0"/>
          <w:marBottom w:val="0"/>
          <w:divBdr>
            <w:top w:val="none" w:sz="0" w:space="0" w:color="auto"/>
            <w:left w:val="none" w:sz="0" w:space="0" w:color="auto"/>
            <w:bottom w:val="none" w:sz="0" w:space="0" w:color="auto"/>
            <w:right w:val="none" w:sz="0" w:space="0" w:color="auto"/>
          </w:divBdr>
          <w:divsChild>
            <w:div w:id="2141682296">
              <w:marLeft w:val="0"/>
              <w:marRight w:val="0"/>
              <w:marTop w:val="0"/>
              <w:marBottom w:val="0"/>
              <w:divBdr>
                <w:top w:val="none" w:sz="0" w:space="0" w:color="auto"/>
                <w:left w:val="none" w:sz="0" w:space="0" w:color="auto"/>
                <w:bottom w:val="none" w:sz="0" w:space="0" w:color="auto"/>
                <w:right w:val="none" w:sz="0" w:space="0" w:color="auto"/>
              </w:divBdr>
              <w:divsChild>
                <w:div w:id="22873505">
                  <w:marLeft w:val="0"/>
                  <w:marRight w:val="0"/>
                  <w:marTop w:val="0"/>
                  <w:marBottom w:val="0"/>
                  <w:divBdr>
                    <w:top w:val="none" w:sz="0" w:space="0" w:color="auto"/>
                    <w:left w:val="none" w:sz="0" w:space="0" w:color="auto"/>
                    <w:bottom w:val="none" w:sz="0" w:space="0" w:color="auto"/>
                    <w:right w:val="none" w:sz="0" w:space="0" w:color="auto"/>
                  </w:divBdr>
                  <w:divsChild>
                    <w:div w:id="2070574258">
                      <w:marLeft w:val="0"/>
                      <w:marRight w:val="0"/>
                      <w:marTop w:val="0"/>
                      <w:marBottom w:val="0"/>
                      <w:divBdr>
                        <w:top w:val="none" w:sz="0" w:space="0" w:color="auto"/>
                        <w:left w:val="none" w:sz="0" w:space="0" w:color="auto"/>
                        <w:bottom w:val="none" w:sz="0" w:space="0" w:color="auto"/>
                        <w:right w:val="none" w:sz="0" w:space="0" w:color="auto"/>
                      </w:divBdr>
                      <w:divsChild>
                        <w:div w:id="460927586">
                          <w:marLeft w:val="0"/>
                          <w:marRight w:val="0"/>
                          <w:marTop w:val="0"/>
                          <w:marBottom w:val="0"/>
                          <w:divBdr>
                            <w:top w:val="none" w:sz="0" w:space="0" w:color="auto"/>
                            <w:left w:val="none" w:sz="0" w:space="0" w:color="auto"/>
                            <w:bottom w:val="none" w:sz="0" w:space="0" w:color="auto"/>
                            <w:right w:val="none" w:sz="0" w:space="0" w:color="auto"/>
                          </w:divBdr>
                        </w:div>
                      </w:divsChild>
                    </w:div>
                    <w:div w:id="120998230">
                      <w:marLeft w:val="0"/>
                      <w:marRight w:val="0"/>
                      <w:marTop w:val="0"/>
                      <w:marBottom w:val="0"/>
                      <w:divBdr>
                        <w:top w:val="none" w:sz="0" w:space="0" w:color="auto"/>
                        <w:left w:val="none" w:sz="0" w:space="0" w:color="auto"/>
                        <w:bottom w:val="none" w:sz="0" w:space="0" w:color="auto"/>
                        <w:right w:val="none" w:sz="0" w:space="0" w:color="auto"/>
                      </w:divBdr>
                      <w:divsChild>
                        <w:div w:id="1835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4368">
              <w:marLeft w:val="0"/>
              <w:marRight w:val="0"/>
              <w:marTop w:val="0"/>
              <w:marBottom w:val="0"/>
              <w:divBdr>
                <w:top w:val="none" w:sz="0" w:space="0" w:color="auto"/>
                <w:left w:val="none" w:sz="0" w:space="0" w:color="auto"/>
                <w:bottom w:val="none" w:sz="0" w:space="0" w:color="auto"/>
                <w:right w:val="none" w:sz="0" w:space="0" w:color="auto"/>
              </w:divBdr>
              <w:divsChild>
                <w:div w:id="1920871740">
                  <w:marLeft w:val="0"/>
                  <w:marRight w:val="0"/>
                  <w:marTop w:val="0"/>
                  <w:marBottom w:val="0"/>
                  <w:divBdr>
                    <w:top w:val="none" w:sz="0" w:space="0" w:color="auto"/>
                    <w:left w:val="none" w:sz="0" w:space="0" w:color="auto"/>
                    <w:bottom w:val="none" w:sz="0" w:space="0" w:color="auto"/>
                    <w:right w:val="none" w:sz="0" w:space="0" w:color="auto"/>
                  </w:divBdr>
                  <w:divsChild>
                    <w:div w:id="1922176716">
                      <w:marLeft w:val="0"/>
                      <w:marRight w:val="0"/>
                      <w:marTop w:val="0"/>
                      <w:marBottom w:val="0"/>
                      <w:divBdr>
                        <w:top w:val="none" w:sz="0" w:space="0" w:color="auto"/>
                        <w:left w:val="none" w:sz="0" w:space="0" w:color="auto"/>
                        <w:bottom w:val="none" w:sz="0" w:space="0" w:color="auto"/>
                        <w:right w:val="none" w:sz="0" w:space="0" w:color="auto"/>
                      </w:divBdr>
                      <w:divsChild>
                        <w:div w:id="121700935">
                          <w:marLeft w:val="0"/>
                          <w:marRight w:val="0"/>
                          <w:marTop w:val="0"/>
                          <w:marBottom w:val="0"/>
                          <w:divBdr>
                            <w:top w:val="none" w:sz="0" w:space="0" w:color="auto"/>
                            <w:left w:val="none" w:sz="0" w:space="0" w:color="auto"/>
                            <w:bottom w:val="none" w:sz="0" w:space="0" w:color="auto"/>
                            <w:right w:val="none" w:sz="0" w:space="0" w:color="auto"/>
                          </w:divBdr>
                        </w:div>
                      </w:divsChild>
                    </w:div>
                    <w:div w:id="551229625">
                      <w:marLeft w:val="0"/>
                      <w:marRight w:val="0"/>
                      <w:marTop w:val="0"/>
                      <w:marBottom w:val="0"/>
                      <w:divBdr>
                        <w:top w:val="none" w:sz="0" w:space="0" w:color="auto"/>
                        <w:left w:val="none" w:sz="0" w:space="0" w:color="auto"/>
                        <w:bottom w:val="none" w:sz="0" w:space="0" w:color="auto"/>
                        <w:right w:val="none" w:sz="0" w:space="0" w:color="auto"/>
                      </w:divBdr>
                      <w:divsChild>
                        <w:div w:id="720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0219">
              <w:marLeft w:val="0"/>
              <w:marRight w:val="0"/>
              <w:marTop w:val="0"/>
              <w:marBottom w:val="0"/>
              <w:divBdr>
                <w:top w:val="none" w:sz="0" w:space="0" w:color="auto"/>
                <w:left w:val="none" w:sz="0" w:space="0" w:color="auto"/>
                <w:bottom w:val="none" w:sz="0" w:space="0" w:color="auto"/>
                <w:right w:val="none" w:sz="0" w:space="0" w:color="auto"/>
              </w:divBdr>
              <w:divsChild>
                <w:div w:id="1178929317">
                  <w:marLeft w:val="0"/>
                  <w:marRight w:val="0"/>
                  <w:marTop w:val="0"/>
                  <w:marBottom w:val="0"/>
                  <w:divBdr>
                    <w:top w:val="none" w:sz="0" w:space="0" w:color="auto"/>
                    <w:left w:val="none" w:sz="0" w:space="0" w:color="auto"/>
                    <w:bottom w:val="none" w:sz="0" w:space="0" w:color="auto"/>
                    <w:right w:val="none" w:sz="0" w:space="0" w:color="auto"/>
                  </w:divBdr>
                  <w:divsChild>
                    <w:div w:id="1504079414">
                      <w:marLeft w:val="0"/>
                      <w:marRight w:val="0"/>
                      <w:marTop w:val="0"/>
                      <w:marBottom w:val="0"/>
                      <w:divBdr>
                        <w:top w:val="none" w:sz="0" w:space="0" w:color="auto"/>
                        <w:left w:val="none" w:sz="0" w:space="0" w:color="auto"/>
                        <w:bottom w:val="none" w:sz="0" w:space="0" w:color="auto"/>
                        <w:right w:val="none" w:sz="0" w:space="0" w:color="auto"/>
                      </w:divBdr>
                      <w:divsChild>
                        <w:div w:id="895896357">
                          <w:marLeft w:val="0"/>
                          <w:marRight w:val="0"/>
                          <w:marTop w:val="0"/>
                          <w:marBottom w:val="0"/>
                          <w:divBdr>
                            <w:top w:val="none" w:sz="0" w:space="0" w:color="auto"/>
                            <w:left w:val="none" w:sz="0" w:space="0" w:color="auto"/>
                            <w:bottom w:val="none" w:sz="0" w:space="0" w:color="auto"/>
                            <w:right w:val="none" w:sz="0" w:space="0" w:color="auto"/>
                          </w:divBdr>
                        </w:div>
                      </w:divsChild>
                    </w:div>
                    <w:div w:id="1998269268">
                      <w:marLeft w:val="0"/>
                      <w:marRight w:val="0"/>
                      <w:marTop w:val="0"/>
                      <w:marBottom w:val="0"/>
                      <w:divBdr>
                        <w:top w:val="none" w:sz="0" w:space="0" w:color="auto"/>
                        <w:left w:val="none" w:sz="0" w:space="0" w:color="auto"/>
                        <w:bottom w:val="none" w:sz="0" w:space="0" w:color="auto"/>
                        <w:right w:val="none" w:sz="0" w:space="0" w:color="auto"/>
                      </w:divBdr>
                      <w:divsChild>
                        <w:div w:id="674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0167">
      <w:bodyDiv w:val="1"/>
      <w:marLeft w:val="0"/>
      <w:marRight w:val="0"/>
      <w:marTop w:val="0"/>
      <w:marBottom w:val="0"/>
      <w:divBdr>
        <w:top w:val="none" w:sz="0" w:space="0" w:color="auto"/>
        <w:left w:val="none" w:sz="0" w:space="0" w:color="auto"/>
        <w:bottom w:val="none" w:sz="0" w:space="0" w:color="auto"/>
        <w:right w:val="none" w:sz="0" w:space="0" w:color="auto"/>
      </w:divBdr>
      <w:divsChild>
        <w:div w:id="1362166581">
          <w:marLeft w:val="0"/>
          <w:marRight w:val="0"/>
          <w:marTop w:val="0"/>
          <w:marBottom w:val="0"/>
          <w:divBdr>
            <w:top w:val="none" w:sz="0" w:space="0" w:color="auto"/>
            <w:left w:val="none" w:sz="0" w:space="0" w:color="auto"/>
            <w:bottom w:val="none" w:sz="0" w:space="0" w:color="auto"/>
            <w:right w:val="none" w:sz="0" w:space="0" w:color="auto"/>
          </w:divBdr>
          <w:divsChild>
            <w:div w:id="319424511">
              <w:marLeft w:val="0"/>
              <w:marRight w:val="0"/>
              <w:marTop w:val="0"/>
              <w:marBottom w:val="0"/>
              <w:divBdr>
                <w:top w:val="none" w:sz="0" w:space="0" w:color="auto"/>
                <w:left w:val="none" w:sz="0" w:space="0" w:color="auto"/>
                <w:bottom w:val="none" w:sz="0" w:space="0" w:color="auto"/>
                <w:right w:val="none" w:sz="0" w:space="0" w:color="auto"/>
              </w:divBdr>
              <w:divsChild>
                <w:div w:id="158080443">
                  <w:marLeft w:val="0"/>
                  <w:marRight w:val="0"/>
                  <w:marTop w:val="0"/>
                  <w:marBottom w:val="0"/>
                  <w:divBdr>
                    <w:top w:val="none" w:sz="0" w:space="0" w:color="auto"/>
                    <w:left w:val="none" w:sz="0" w:space="0" w:color="auto"/>
                    <w:bottom w:val="none" w:sz="0" w:space="0" w:color="auto"/>
                    <w:right w:val="none" w:sz="0" w:space="0" w:color="auto"/>
                  </w:divBdr>
                  <w:divsChild>
                    <w:div w:id="1544708304">
                      <w:marLeft w:val="0"/>
                      <w:marRight w:val="0"/>
                      <w:marTop w:val="0"/>
                      <w:marBottom w:val="0"/>
                      <w:divBdr>
                        <w:top w:val="none" w:sz="0" w:space="0" w:color="auto"/>
                        <w:left w:val="none" w:sz="0" w:space="0" w:color="auto"/>
                        <w:bottom w:val="none" w:sz="0" w:space="0" w:color="auto"/>
                        <w:right w:val="none" w:sz="0" w:space="0" w:color="auto"/>
                      </w:divBdr>
                      <w:divsChild>
                        <w:div w:id="922910624">
                          <w:marLeft w:val="0"/>
                          <w:marRight w:val="0"/>
                          <w:marTop w:val="0"/>
                          <w:marBottom w:val="0"/>
                          <w:divBdr>
                            <w:top w:val="none" w:sz="0" w:space="0" w:color="auto"/>
                            <w:left w:val="none" w:sz="0" w:space="0" w:color="auto"/>
                            <w:bottom w:val="none" w:sz="0" w:space="0" w:color="auto"/>
                            <w:right w:val="none" w:sz="0" w:space="0" w:color="auto"/>
                          </w:divBdr>
                        </w:div>
                      </w:divsChild>
                    </w:div>
                    <w:div w:id="1778333446">
                      <w:marLeft w:val="0"/>
                      <w:marRight w:val="0"/>
                      <w:marTop w:val="0"/>
                      <w:marBottom w:val="0"/>
                      <w:divBdr>
                        <w:top w:val="none" w:sz="0" w:space="0" w:color="auto"/>
                        <w:left w:val="none" w:sz="0" w:space="0" w:color="auto"/>
                        <w:bottom w:val="none" w:sz="0" w:space="0" w:color="auto"/>
                        <w:right w:val="none" w:sz="0" w:space="0" w:color="auto"/>
                      </w:divBdr>
                      <w:divsChild>
                        <w:div w:id="5209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158">
      <w:bodyDiv w:val="1"/>
      <w:marLeft w:val="0"/>
      <w:marRight w:val="0"/>
      <w:marTop w:val="0"/>
      <w:marBottom w:val="0"/>
      <w:divBdr>
        <w:top w:val="none" w:sz="0" w:space="0" w:color="auto"/>
        <w:left w:val="none" w:sz="0" w:space="0" w:color="auto"/>
        <w:bottom w:val="none" w:sz="0" w:space="0" w:color="auto"/>
        <w:right w:val="none" w:sz="0" w:space="0" w:color="auto"/>
      </w:divBdr>
    </w:div>
    <w:div w:id="274605137">
      <w:bodyDiv w:val="1"/>
      <w:marLeft w:val="0"/>
      <w:marRight w:val="0"/>
      <w:marTop w:val="0"/>
      <w:marBottom w:val="0"/>
      <w:divBdr>
        <w:top w:val="none" w:sz="0" w:space="0" w:color="auto"/>
        <w:left w:val="none" w:sz="0" w:space="0" w:color="auto"/>
        <w:bottom w:val="none" w:sz="0" w:space="0" w:color="auto"/>
        <w:right w:val="none" w:sz="0" w:space="0" w:color="auto"/>
      </w:divBdr>
      <w:divsChild>
        <w:div w:id="1293101346">
          <w:marLeft w:val="0"/>
          <w:marRight w:val="0"/>
          <w:marTop w:val="0"/>
          <w:marBottom w:val="0"/>
          <w:divBdr>
            <w:top w:val="none" w:sz="0" w:space="0" w:color="auto"/>
            <w:left w:val="none" w:sz="0" w:space="0" w:color="auto"/>
            <w:bottom w:val="none" w:sz="0" w:space="0" w:color="auto"/>
            <w:right w:val="none" w:sz="0" w:space="0" w:color="auto"/>
          </w:divBdr>
          <w:divsChild>
            <w:div w:id="1162887334">
              <w:marLeft w:val="0"/>
              <w:marRight w:val="0"/>
              <w:marTop w:val="0"/>
              <w:marBottom w:val="0"/>
              <w:divBdr>
                <w:top w:val="none" w:sz="0" w:space="0" w:color="auto"/>
                <w:left w:val="none" w:sz="0" w:space="0" w:color="auto"/>
                <w:bottom w:val="none" w:sz="0" w:space="0" w:color="auto"/>
                <w:right w:val="none" w:sz="0" w:space="0" w:color="auto"/>
              </w:divBdr>
              <w:divsChild>
                <w:div w:id="1317610013">
                  <w:marLeft w:val="0"/>
                  <w:marRight w:val="0"/>
                  <w:marTop w:val="0"/>
                  <w:marBottom w:val="0"/>
                  <w:divBdr>
                    <w:top w:val="none" w:sz="0" w:space="0" w:color="auto"/>
                    <w:left w:val="none" w:sz="0" w:space="0" w:color="auto"/>
                    <w:bottom w:val="none" w:sz="0" w:space="0" w:color="auto"/>
                    <w:right w:val="none" w:sz="0" w:space="0" w:color="auto"/>
                  </w:divBdr>
                  <w:divsChild>
                    <w:div w:id="2018995601">
                      <w:marLeft w:val="0"/>
                      <w:marRight w:val="0"/>
                      <w:marTop w:val="0"/>
                      <w:marBottom w:val="0"/>
                      <w:divBdr>
                        <w:top w:val="none" w:sz="0" w:space="0" w:color="auto"/>
                        <w:left w:val="none" w:sz="0" w:space="0" w:color="auto"/>
                        <w:bottom w:val="none" w:sz="0" w:space="0" w:color="auto"/>
                        <w:right w:val="none" w:sz="0" w:space="0" w:color="auto"/>
                      </w:divBdr>
                      <w:divsChild>
                        <w:div w:id="1380669366">
                          <w:marLeft w:val="0"/>
                          <w:marRight w:val="0"/>
                          <w:marTop w:val="0"/>
                          <w:marBottom w:val="0"/>
                          <w:divBdr>
                            <w:top w:val="none" w:sz="0" w:space="0" w:color="auto"/>
                            <w:left w:val="none" w:sz="0" w:space="0" w:color="auto"/>
                            <w:bottom w:val="none" w:sz="0" w:space="0" w:color="auto"/>
                            <w:right w:val="none" w:sz="0" w:space="0" w:color="auto"/>
                          </w:divBdr>
                        </w:div>
                      </w:divsChild>
                    </w:div>
                    <w:div w:id="1902791494">
                      <w:marLeft w:val="0"/>
                      <w:marRight w:val="0"/>
                      <w:marTop w:val="0"/>
                      <w:marBottom w:val="0"/>
                      <w:divBdr>
                        <w:top w:val="none" w:sz="0" w:space="0" w:color="auto"/>
                        <w:left w:val="none" w:sz="0" w:space="0" w:color="auto"/>
                        <w:bottom w:val="none" w:sz="0" w:space="0" w:color="auto"/>
                        <w:right w:val="none" w:sz="0" w:space="0" w:color="auto"/>
                      </w:divBdr>
                      <w:divsChild>
                        <w:div w:id="20267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766120">
      <w:bodyDiv w:val="1"/>
      <w:marLeft w:val="0"/>
      <w:marRight w:val="0"/>
      <w:marTop w:val="0"/>
      <w:marBottom w:val="0"/>
      <w:divBdr>
        <w:top w:val="none" w:sz="0" w:space="0" w:color="auto"/>
        <w:left w:val="none" w:sz="0" w:space="0" w:color="auto"/>
        <w:bottom w:val="none" w:sz="0" w:space="0" w:color="auto"/>
        <w:right w:val="none" w:sz="0" w:space="0" w:color="auto"/>
      </w:divBdr>
    </w:div>
    <w:div w:id="782846523">
      <w:bodyDiv w:val="1"/>
      <w:marLeft w:val="0"/>
      <w:marRight w:val="0"/>
      <w:marTop w:val="0"/>
      <w:marBottom w:val="0"/>
      <w:divBdr>
        <w:top w:val="none" w:sz="0" w:space="0" w:color="auto"/>
        <w:left w:val="none" w:sz="0" w:space="0" w:color="auto"/>
        <w:bottom w:val="none" w:sz="0" w:space="0" w:color="auto"/>
        <w:right w:val="none" w:sz="0" w:space="0" w:color="auto"/>
      </w:divBdr>
      <w:divsChild>
        <w:div w:id="583682818">
          <w:marLeft w:val="0"/>
          <w:marRight w:val="0"/>
          <w:marTop w:val="0"/>
          <w:marBottom w:val="0"/>
          <w:divBdr>
            <w:top w:val="none" w:sz="0" w:space="0" w:color="auto"/>
            <w:left w:val="none" w:sz="0" w:space="0" w:color="auto"/>
            <w:bottom w:val="none" w:sz="0" w:space="0" w:color="auto"/>
            <w:right w:val="none" w:sz="0" w:space="0" w:color="auto"/>
          </w:divBdr>
          <w:divsChild>
            <w:div w:id="995915282">
              <w:marLeft w:val="0"/>
              <w:marRight w:val="0"/>
              <w:marTop w:val="0"/>
              <w:marBottom w:val="0"/>
              <w:divBdr>
                <w:top w:val="none" w:sz="0" w:space="0" w:color="auto"/>
                <w:left w:val="none" w:sz="0" w:space="0" w:color="auto"/>
                <w:bottom w:val="none" w:sz="0" w:space="0" w:color="auto"/>
                <w:right w:val="none" w:sz="0" w:space="0" w:color="auto"/>
              </w:divBdr>
              <w:divsChild>
                <w:div w:id="1361008441">
                  <w:marLeft w:val="0"/>
                  <w:marRight w:val="0"/>
                  <w:marTop w:val="0"/>
                  <w:marBottom w:val="0"/>
                  <w:divBdr>
                    <w:top w:val="none" w:sz="0" w:space="0" w:color="auto"/>
                    <w:left w:val="none" w:sz="0" w:space="0" w:color="auto"/>
                    <w:bottom w:val="none" w:sz="0" w:space="0" w:color="auto"/>
                    <w:right w:val="none" w:sz="0" w:space="0" w:color="auto"/>
                  </w:divBdr>
                  <w:divsChild>
                    <w:div w:id="1483932465">
                      <w:marLeft w:val="0"/>
                      <w:marRight w:val="0"/>
                      <w:marTop w:val="0"/>
                      <w:marBottom w:val="0"/>
                      <w:divBdr>
                        <w:top w:val="none" w:sz="0" w:space="0" w:color="auto"/>
                        <w:left w:val="none" w:sz="0" w:space="0" w:color="auto"/>
                        <w:bottom w:val="none" w:sz="0" w:space="0" w:color="auto"/>
                        <w:right w:val="none" w:sz="0" w:space="0" w:color="auto"/>
                      </w:divBdr>
                      <w:divsChild>
                        <w:div w:id="702948003">
                          <w:marLeft w:val="0"/>
                          <w:marRight w:val="0"/>
                          <w:marTop w:val="0"/>
                          <w:marBottom w:val="0"/>
                          <w:divBdr>
                            <w:top w:val="none" w:sz="0" w:space="0" w:color="auto"/>
                            <w:left w:val="none" w:sz="0" w:space="0" w:color="auto"/>
                            <w:bottom w:val="none" w:sz="0" w:space="0" w:color="auto"/>
                            <w:right w:val="none" w:sz="0" w:space="0" w:color="auto"/>
                          </w:divBdr>
                        </w:div>
                      </w:divsChild>
                    </w:div>
                    <w:div w:id="152719968">
                      <w:marLeft w:val="0"/>
                      <w:marRight w:val="0"/>
                      <w:marTop w:val="0"/>
                      <w:marBottom w:val="0"/>
                      <w:divBdr>
                        <w:top w:val="none" w:sz="0" w:space="0" w:color="auto"/>
                        <w:left w:val="none" w:sz="0" w:space="0" w:color="auto"/>
                        <w:bottom w:val="none" w:sz="0" w:space="0" w:color="auto"/>
                        <w:right w:val="none" w:sz="0" w:space="0" w:color="auto"/>
                      </w:divBdr>
                      <w:divsChild>
                        <w:div w:id="21088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378">
              <w:marLeft w:val="0"/>
              <w:marRight w:val="0"/>
              <w:marTop w:val="0"/>
              <w:marBottom w:val="0"/>
              <w:divBdr>
                <w:top w:val="none" w:sz="0" w:space="0" w:color="auto"/>
                <w:left w:val="none" w:sz="0" w:space="0" w:color="auto"/>
                <w:bottom w:val="none" w:sz="0" w:space="0" w:color="auto"/>
                <w:right w:val="none" w:sz="0" w:space="0" w:color="auto"/>
              </w:divBdr>
              <w:divsChild>
                <w:div w:id="254364813">
                  <w:marLeft w:val="0"/>
                  <w:marRight w:val="0"/>
                  <w:marTop w:val="0"/>
                  <w:marBottom w:val="0"/>
                  <w:divBdr>
                    <w:top w:val="none" w:sz="0" w:space="0" w:color="auto"/>
                    <w:left w:val="none" w:sz="0" w:space="0" w:color="auto"/>
                    <w:bottom w:val="none" w:sz="0" w:space="0" w:color="auto"/>
                    <w:right w:val="none" w:sz="0" w:space="0" w:color="auto"/>
                  </w:divBdr>
                  <w:divsChild>
                    <w:div w:id="606279521">
                      <w:marLeft w:val="0"/>
                      <w:marRight w:val="0"/>
                      <w:marTop w:val="0"/>
                      <w:marBottom w:val="0"/>
                      <w:divBdr>
                        <w:top w:val="none" w:sz="0" w:space="0" w:color="auto"/>
                        <w:left w:val="none" w:sz="0" w:space="0" w:color="auto"/>
                        <w:bottom w:val="none" w:sz="0" w:space="0" w:color="auto"/>
                        <w:right w:val="none" w:sz="0" w:space="0" w:color="auto"/>
                      </w:divBdr>
                      <w:divsChild>
                        <w:div w:id="896551992">
                          <w:marLeft w:val="0"/>
                          <w:marRight w:val="0"/>
                          <w:marTop w:val="0"/>
                          <w:marBottom w:val="0"/>
                          <w:divBdr>
                            <w:top w:val="none" w:sz="0" w:space="0" w:color="auto"/>
                            <w:left w:val="none" w:sz="0" w:space="0" w:color="auto"/>
                            <w:bottom w:val="none" w:sz="0" w:space="0" w:color="auto"/>
                            <w:right w:val="none" w:sz="0" w:space="0" w:color="auto"/>
                          </w:divBdr>
                        </w:div>
                      </w:divsChild>
                    </w:div>
                    <w:div w:id="1675836460">
                      <w:marLeft w:val="0"/>
                      <w:marRight w:val="0"/>
                      <w:marTop w:val="0"/>
                      <w:marBottom w:val="0"/>
                      <w:divBdr>
                        <w:top w:val="none" w:sz="0" w:space="0" w:color="auto"/>
                        <w:left w:val="none" w:sz="0" w:space="0" w:color="auto"/>
                        <w:bottom w:val="none" w:sz="0" w:space="0" w:color="auto"/>
                        <w:right w:val="none" w:sz="0" w:space="0" w:color="auto"/>
                      </w:divBdr>
                      <w:divsChild>
                        <w:div w:id="44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6481">
              <w:marLeft w:val="0"/>
              <w:marRight w:val="0"/>
              <w:marTop w:val="0"/>
              <w:marBottom w:val="0"/>
              <w:divBdr>
                <w:top w:val="none" w:sz="0" w:space="0" w:color="auto"/>
                <w:left w:val="none" w:sz="0" w:space="0" w:color="auto"/>
                <w:bottom w:val="none" w:sz="0" w:space="0" w:color="auto"/>
                <w:right w:val="none" w:sz="0" w:space="0" w:color="auto"/>
              </w:divBdr>
              <w:divsChild>
                <w:div w:id="1543131415">
                  <w:marLeft w:val="0"/>
                  <w:marRight w:val="0"/>
                  <w:marTop w:val="0"/>
                  <w:marBottom w:val="0"/>
                  <w:divBdr>
                    <w:top w:val="none" w:sz="0" w:space="0" w:color="auto"/>
                    <w:left w:val="none" w:sz="0" w:space="0" w:color="auto"/>
                    <w:bottom w:val="none" w:sz="0" w:space="0" w:color="auto"/>
                    <w:right w:val="none" w:sz="0" w:space="0" w:color="auto"/>
                  </w:divBdr>
                  <w:divsChild>
                    <w:div w:id="1776244351">
                      <w:marLeft w:val="0"/>
                      <w:marRight w:val="0"/>
                      <w:marTop w:val="0"/>
                      <w:marBottom w:val="0"/>
                      <w:divBdr>
                        <w:top w:val="none" w:sz="0" w:space="0" w:color="auto"/>
                        <w:left w:val="none" w:sz="0" w:space="0" w:color="auto"/>
                        <w:bottom w:val="none" w:sz="0" w:space="0" w:color="auto"/>
                        <w:right w:val="none" w:sz="0" w:space="0" w:color="auto"/>
                      </w:divBdr>
                      <w:divsChild>
                        <w:div w:id="2128893474">
                          <w:marLeft w:val="0"/>
                          <w:marRight w:val="0"/>
                          <w:marTop w:val="0"/>
                          <w:marBottom w:val="0"/>
                          <w:divBdr>
                            <w:top w:val="none" w:sz="0" w:space="0" w:color="auto"/>
                            <w:left w:val="none" w:sz="0" w:space="0" w:color="auto"/>
                            <w:bottom w:val="none" w:sz="0" w:space="0" w:color="auto"/>
                            <w:right w:val="none" w:sz="0" w:space="0" w:color="auto"/>
                          </w:divBdr>
                        </w:div>
                      </w:divsChild>
                    </w:div>
                    <w:div w:id="14576299">
                      <w:marLeft w:val="0"/>
                      <w:marRight w:val="0"/>
                      <w:marTop w:val="0"/>
                      <w:marBottom w:val="0"/>
                      <w:divBdr>
                        <w:top w:val="none" w:sz="0" w:space="0" w:color="auto"/>
                        <w:left w:val="none" w:sz="0" w:space="0" w:color="auto"/>
                        <w:bottom w:val="none" w:sz="0" w:space="0" w:color="auto"/>
                        <w:right w:val="none" w:sz="0" w:space="0" w:color="auto"/>
                      </w:divBdr>
                      <w:divsChild>
                        <w:div w:id="15517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2143">
      <w:bodyDiv w:val="1"/>
      <w:marLeft w:val="0"/>
      <w:marRight w:val="0"/>
      <w:marTop w:val="0"/>
      <w:marBottom w:val="0"/>
      <w:divBdr>
        <w:top w:val="none" w:sz="0" w:space="0" w:color="auto"/>
        <w:left w:val="none" w:sz="0" w:space="0" w:color="auto"/>
        <w:bottom w:val="none" w:sz="0" w:space="0" w:color="auto"/>
        <w:right w:val="none" w:sz="0" w:space="0" w:color="auto"/>
      </w:divBdr>
    </w:div>
    <w:div w:id="1091974880">
      <w:bodyDiv w:val="1"/>
      <w:marLeft w:val="0"/>
      <w:marRight w:val="0"/>
      <w:marTop w:val="0"/>
      <w:marBottom w:val="0"/>
      <w:divBdr>
        <w:top w:val="none" w:sz="0" w:space="0" w:color="auto"/>
        <w:left w:val="none" w:sz="0" w:space="0" w:color="auto"/>
        <w:bottom w:val="none" w:sz="0" w:space="0" w:color="auto"/>
        <w:right w:val="none" w:sz="0" w:space="0" w:color="auto"/>
      </w:divBdr>
      <w:divsChild>
        <w:div w:id="181600448">
          <w:marLeft w:val="0"/>
          <w:marRight w:val="0"/>
          <w:marTop w:val="0"/>
          <w:marBottom w:val="0"/>
          <w:divBdr>
            <w:top w:val="none" w:sz="0" w:space="0" w:color="auto"/>
            <w:left w:val="none" w:sz="0" w:space="0" w:color="auto"/>
            <w:bottom w:val="none" w:sz="0" w:space="0" w:color="auto"/>
            <w:right w:val="none" w:sz="0" w:space="0" w:color="auto"/>
          </w:divBdr>
          <w:divsChild>
            <w:div w:id="2046833991">
              <w:marLeft w:val="0"/>
              <w:marRight w:val="0"/>
              <w:marTop w:val="0"/>
              <w:marBottom w:val="0"/>
              <w:divBdr>
                <w:top w:val="none" w:sz="0" w:space="0" w:color="auto"/>
                <w:left w:val="none" w:sz="0" w:space="0" w:color="auto"/>
                <w:bottom w:val="none" w:sz="0" w:space="0" w:color="auto"/>
                <w:right w:val="none" w:sz="0" w:space="0" w:color="auto"/>
              </w:divBdr>
              <w:divsChild>
                <w:div w:id="663777594">
                  <w:marLeft w:val="0"/>
                  <w:marRight w:val="0"/>
                  <w:marTop w:val="0"/>
                  <w:marBottom w:val="0"/>
                  <w:divBdr>
                    <w:top w:val="none" w:sz="0" w:space="0" w:color="auto"/>
                    <w:left w:val="none" w:sz="0" w:space="0" w:color="auto"/>
                    <w:bottom w:val="none" w:sz="0" w:space="0" w:color="auto"/>
                    <w:right w:val="none" w:sz="0" w:space="0" w:color="auto"/>
                  </w:divBdr>
                  <w:divsChild>
                    <w:div w:id="494996675">
                      <w:marLeft w:val="0"/>
                      <w:marRight w:val="0"/>
                      <w:marTop w:val="0"/>
                      <w:marBottom w:val="0"/>
                      <w:divBdr>
                        <w:top w:val="none" w:sz="0" w:space="0" w:color="auto"/>
                        <w:left w:val="none" w:sz="0" w:space="0" w:color="auto"/>
                        <w:bottom w:val="none" w:sz="0" w:space="0" w:color="auto"/>
                        <w:right w:val="none" w:sz="0" w:space="0" w:color="auto"/>
                      </w:divBdr>
                      <w:divsChild>
                        <w:div w:id="976226779">
                          <w:marLeft w:val="0"/>
                          <w:marRight w:val="0"/>
                          <w:marTop w:val="0"/>
                          <w:marBottom w:val="0"/>
                          <w:divBdr>
                            <w:top w:val="none" w:sz="0" w:space="0" w:color="auto"/>
                            <w:left w:val="none" w:sz="0" w:space="0" w:color="auto"/>
                            <w:bottom w:val="none" w:sz="0" w:space="0" w:color="auto"/>
                            <w:right w:val="none" w:sz="0" w:space="0" w:color="auto"/>
                          </w:divBdr>
                        </w:div>
                      </w:divsChild>
                    </w:div>
                    <w:div w:id="102190717">
                      <w:marLeft w:val="0"/>
                      <w:marRight w:val="0"/>
                      <w:marTop w:val="0"/>
                      <w:marBottom w:val="0"/>
                      <w:divBdr>
                        <w:top w:val="none" w:sz="0" w:space="0" w:color="auto"/>
                        <w:left w:val="none" w:sz="0" w:space="0" w:color="auto"/>
                        <w:bottom w:val="none" w:sz="0" w:space="0" w:color="auto"/>
                        <w:right w:val="none" w:sz="0" w:space="0" w:color="auto"/>
                      </w:divBdr>
                      <w:divsChild>
                        <w:div w:id="831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80309">
      <w:bodyDiv w:val="1"/>
      <w:marLeft w:val="0"/>
      <w:marRight w:val="0"/>
      <w:marTop w:val="0"/>
      <w:marBottom w:val="0"/>
      <w:divBdr>
        <w:top w:val="none" w:sz="0" w:space="0" w:color="auto"/>
        <w:left w:val="none" w:sz="0" w:space="0" w:color="auto"/>
        <w:bottom w:val="none" w:sz="0" w:space="0" w:color="auto"/>
        <w:right w:val="none" w:sz="0" w:space="0" w:color="auto"/>
      </w:divBdr>
    </w:div>
    <w:div w:id="1335524005">
      <w:bodyDiv w:val="1"/>
      <w:marLeft w:val="0"/>
      <w:marRight w:val="0"/>
      <w:marTop w:val="0"/>
      <w:marBottom w:val="0"/>
      <w:divBdr>
        <w:top w:val="none" w:sz="0" w:space="0" w:color="auto"/>
        <w:left w:val="none" w:sz="0" w:space="0" w:color="auto"/>
        <w:bottom w:val="none" w:sz="0" w:space="0" w:color="auto"/>
        <w:right w:val="none" w:sz="0" w:space="0" w:color="auto"/>
      </w:divBdr>
    </w:div>
    <w:div w:id="1345742901">
      <w:bodyDiv w:val="1"/>
      <w:marLeft w:val="0"/>
      <w:marRight w:val="0"/>
      <w:marTop w:val="0"/>
      <w:marBottom w:val="0"/>
      <w:divBdr>
        <w:top w:val="none" w:sz="0" w:space="0" w:color="auto"/>
        <w:left w:val="none" w:sz="0" w:space="0" w:color="auto"/>
        <w:bottom w:val="none" w:sz="0" w:space="0" w:color="auto"/>
        <w:right w:val="none" w:sz="0" w:space="0" w:color="auto"/>
      </w:divBdr>
      <w:divsChild>
        <w:div w:id="1092050813">
          <w:marLeft w:val="0"/>
          <w:marRight w:val="0"/>
          <w:marTop w:val="0"/>
          <w:marBottom w:val="0"/>
          <w:divBdr>
            <w:top w:val="none" w:sz="0" w:space="0" w:color="auto"/>
            <w:left w:val="none" w:sz="0" w:space="0" w:color="auto"/>
            <w:bottom w:val="none" w:sz="0" w:space="0" w:color="auto"/>
            <w:right w:val="none" w:sz="0" w:space="0" w:color="auto"/>
          </w:divBdr>
          <w:divsChild>
            <w:div w:id="33775551">
              <w:marLeft w:val="0"/>
              <w:marRight w:val="0"/>
              <w:marTop w:val="0"/>
              <w:marBottom w:val="0"/>
              <w:divBdr>
                <w:top w:val="none" w:sz="0" w:space="0" w:color="auto"/>
                <w:left w:val="none" w:sz="0" w:space="0" w:color="auto"/>
                <w:bottom w:val="none" w:sz="0" w:space="0" w:color="auto"/>
                <w:right w:val="none" w:sz="0" w:space="0" w:color="auto"/>
              </w:divBdr>
              <w:divsChild>
                <w:div w:id="1864439238">
                  <w:marLeft w:val="0"/>
                  <w:marRight w:val="0"/>
                  <w:marTop w:val="0"/>
                  <w:marBottom w:val="0"/>
                  <w:divBdr>
                    <w:top w:val="none" w:sz="0" w:space="0" w:color="auto"/>
                    <w:left w:val="none" w:sz="0" w:space="0" w:color="auto"/>
                    <w:bottom w:val="none" w:sz="0" w:space="0" w:color="auto"/>
                    <w:right w:val="none" w:sz="0" w:space="0" w:color="auto"/>
                  </w:divBdr>
                  <w:divsChild>
                    <w:div w:id="2046250142">
                      <w:marLeft w:val="0"/>
                      <w:marRight w:val="0"/>
                      <w:marTop w:val="0"/>
                      <w:marBottom w:val="0"/>
                      <w:divBdr>
                        <w:top w:val="none" w:sz="0" w:space="0" w:color="auto"/>
                        <w:left w:val="none" w:sz="0" w:space="0" w:color="auto"/>
                        <w:bottom w:val="none" w:sz="0" w:space="0" w:color="auto"/>
                        <w:right w:val="none" w:sz="0" w:space="0" w:color="auto"/>
                      </w:divBdr>
                      <w:divsChild>
                        <w:div w:id="1279525703">
                          <w:marLeft w:val="0"/>
                          <w:marRight w:val="0"/>
                          <w:marTop w:val="0"/>
                          <w:marBottom w:val="0"/>
                          <w:divBdr>
                            <w:top w:val="none" w:sz="0" w:space="0" w:color="auto"/>
                            <w:left w:val="none" w:sz="0" w:space="0" w:color="auto"/>
                            <w:bottom w:val="none" w:sz="0" w:space="0" w:color="auto"/>
                            <w:right w:val="none" w:sz="0" w:space="0" w:color="auto"/>
                          </w:divBdr>
                          <w:divsChild>
                            <w:div w:id="2048213819">
                              <w:marLeft w:val="0"/>
                              <w:marRight w:val="0"/>
                              <w:marTop w:val="0"/>
                              <w:marBottom w:val="0"/>
                              <w:divBdr>
                                <w:top w:val="none" w:sz="0" w:space="0" w:color="auto"/>
                                <w:left w:val="none" w:sz="0" w:space="0" w:color="auto"/>
                                <w:bottom w:val="none" w:sz="0" w:space="0" w:color="auto"/>
                                <w:right w:val="none" w:sz="0" w:space="0" w:color="auto"/>
                              </w:divBdr>
                            </w:div>
                          </w:divsChild>
                        </w:div>
                        <w:div w:id="720327806">
                          <w:marLeft w:val="0"/>
                          <w:marRight w:val="0"/>
                          <w:marTop w:val="0"/>
                          <w:marBottom w:val="0"/>
                          <w:divBdr>
                            <w:top w:val="none" w:sz="0" w:space="0" w:color="auto"/>
                            <w:left w:val="none" w:sz="0" w:space="0" w:color="auto"/>
                            <w:bottom w:val="none" w:sz="0" w:space="0" w:color="auto"/>
                            <w:right w:val="none" w:sz="0" w:space="0" w:color="auto"/>
                          </w:divBdr>
                          <w:divsChild>
                            <w:div w:id="1418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763">
                  <w:marLeft w:val="0"/>
                  <w:marRight w:val="0"/>
                  <w:marTop w:val="0"/>
                  <w:marBottom w:val="0"/>
                  <w:divBdr>
                    <w:top w:val="none" w:sz="0" w:space="0" w:color="auto"/>
                    <w:left w:val="none" w:sz="0" w:space="0" w:color="auto"/>
                    <w:bottom w:val="none" w:sz="0" w:space="0" w:color="auto"/>
                    <w:right w:val="none" w:sz="0" w:space="0" w:color="auto"/>
                  </w:divBdr>
                  <w:divsChild>
                    <w:div w:id="14578027">
                      <w:marLeft w:val="0"/>
                      <w:marRight w:val="0"/>
                      <w:marTop w:val="0"/>
                      <w:marBottom w:val="0"/>
                      <w:divBdr>
                        <w:top w:val="none" w:sz="0" w:space="0" w:color="auto"/>
                        <w:left w:val="none" w:sz="0" w:space="0" w:color="auto"/>
                        <w:bottom w:val="none" w:sz="0" w:space="0" w:color="auto"/>
                        <w:right w:val="none" w:sz="0" w:space="0" w:color="auto"/>
                      </w:divBdr>
                      <w:divsChild>
                        <w:div w:id="2114939789">
                          <w:marLeft w:val="0"/>
                          <w:marRight w:val="0"/>
                          <w:marTop w:val="0"/>
                          <w:marBottom w:val="0"/>
                          <w:divBdr>
                            <w:top w:val="none" w:sz="0" w:space="0" w:color="auto"/>
                            <w:left w:val="none" w:sz="0" w:space="0" w:color="auto"/>
                            <w:bottom w:val="none" w:sz="0" w:space="0" w:color="auto"/>
                            <w:right w:val="none" w:sz="0" w:space="0" w:color="auto"/>
                          </w:divBdr>
                          <w:divsChild>
                            <w:div w:id="1309548970">
                              <w:marLeft w:val="0"/>
                              <w:marRight w:val="0"/>
                              <w:marTop w:val="0"/>
                              <w:marBottom w:val="0"/>
                              <w:divBdr>
                                <w:top w:val="none" w:sz="0" w:space="0" w:color="auto"/>
                                <w:left w:val="none" w:sz="0" w:space="0" w:color="auto"/>
                                <w:bottom w:val="none" w:sz="0" w:space="0" w:color="auto"/>
                                <w:right w:val="none" w:sz="0" w:space="0" w:color="auto"/>
                              </w:divBdr>
                            </w:div>
                          </w:divsChild>
                        </w:div>
                        <w:div w:id="1686202298">
                          <w:marLeft w:val="0"/>
                          <w:marRight w:val="0"/>
                          <w:marTop w:val="0"/>
                          <w:marBottom w:val="0"/>
                          <w:divBdr>
                            <w:top w:val="none" w:sz="0" w:space="0" w:color="auto"/>
                            <w:left w:val="none" w:sz="0" w:space="0" w:color="auto"/>
                            <w:bottom w:val="none" w:sz="0" w:space="0" w:color="auto"/>
                            <w:right w:val="none" w:sz="0" w:space="0" w:color="auto"/>
                          </w:divBdr>
                          <w:divsChild>
                            <w:div w:id="5338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85806">
                  <w:marLeft w:val="0"/>
                  <w:marRight w:val="0"/>
                  <w:marTop w:val="0"/>
                  <w:marBottom w:val="0"/>
                  <w:divBdr>
                    <w:top w:val="none" w:sz="0" w:space="0" w:color="auto"/>
                    <w:left w:val="none" w:sz="0" w:space="0" w:color="auto"/>
                    <w:bottom w:val="none" w:sz="0" w:space="0" w:color="auto"/>
                    <w:right w:val="none" w:sz="0" w:space="0" w:color="auto"/>
                  </w:divBdr>
                  <w:divsChild>
                    <w:div w:id="1664309451">
                      <w:marLeft w:val="0"/>
                      <w:marRight w:val="0"/>
                      <w:marTop w:val="0"/>
                      <w:marBottom w:val="0"/>
                      <w:divBdr>
                        <w:top w:val="none" w:sz="0" w:space="0" w:color="auto"/>
                        <w:left w:val="none" w:sz="0" w:space="0" w:color="auto"/>
                        <w:bottom w:val="none" w:sz="0" w:space="0" w:color="auto"/>
                        <w:right w:val="none" w:sz="0" w:space="0" w:color="auto"/>
                      </w:divBdr>
                      <w:divsChild>
                        <w:div w:id="2102867030">
                          <w:marLeft w:val="0"/>
                          <w:marRight w:val="0"/>
                          <w:marTop w:val="0"/>
                          <w:marBottom w:val="0"/>
                          <w:divBdr>
                            <w:top w:val="none" w:sz="0" w:space="0" w:color="auto"/>
                            <w:left w:val="none" w:sz="0" w:space="0" w:color="auto"/>
                            <w:bottom w:val="none" w:sz="0" w:space="0" w:color="auto"/>
                            <w:right w:val="none" w:sz="0" w:space="0" w:color="auto"/>
                          </w:divBdr>
                          <w:divsChild>
                            <w:div w:id="21290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001642">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0">
          <w:marLeft w:val="0"/>
          <w:marRight w:val="0"/>
          <w:marTop w:val="0"/>
          <w:marBottom w:val="0"/>
          <w:divBdr>
            <w:top w:val="none" w:sz="0" w:space="0" w:color="auto"/>
            <w:left w:val="none" w:sz="0" w:space="0" w:color="auto"/>
            <w:bottom w:val="none" w:sz="0" w:space="0" w:color="auto"/>
            <w:right w:val="none" w:sz="0" w:space="0" w:color="auto"/>
          </w:divBdr>
          <w:divsChild>
            <w:div w:id="1299998257">
              <w:marLeft w:val="0"/>
              <w:marRight w:val="0"/>
              <w:marTop w:val="0"/>
              <w:marBottom w:val="0"/>
              <w:divBdr>
                <w:top w:val="none" w:sz="0" w:space="0" w:color="auto"/>
                <w:left w:val="none" w:sz="0" w:space="0" w:color="auto"/>
                <w:bottom w:val="none" w:sz="0" w:space="0" w:color="auto"/>
                <w:right w:val="none" w:sz="0" w:space="0" w:color="auto"/>
              </w:divBdr>
              <w:divsChild>
                <w:div w:id="599722817">
                  <w:marLeft w:val="0"/>
                  <w:marRight w:val="0"/>
                  <w:marTop w:val="0"/>
                  <w:marBottom w:val="0"/>
                  <w:divBdr>
                    <w:top w:val="none" w:sz="0" w:space="0" w:color="auto"/>
                    <w:left w:val="none" w:sz="0" w:space="0" w:color="auto"/>
                    <w:bottom w:val="none" w:sz="0" w:space="0" w:color="auto"/>
                    <w:right w:val="none" w:sz="0" w:space="0" w:color="auto"/>
                  </w:divBdr>
                  <w:divsChild>
                    <w:div w:id="494801819">
                      <w:marLeft w:val="0"/>
                      <w:marRight w:val="0"/>
                      <w:marTop w:val="0"/>
                      <w:marBottom w:val="0"/>
                      <w:divBdr>
                        <w:top w:val="none" w:sz="0" w:space="0" w:color="auto"/>
                        <w:left w:val="none" w:sz="0" w:space="0" w:color="auto"/>
                        <w:bottom w:val="none" w:sz="0" w:space="0" w:color="auto"/>
                        <w:right w:val="none" w:sz="0" w:space="0" w:color="auto"/>
                      </w:divBdr>
                      <w:divsChild>
                        <w:div w:id="2108311311">
                          <w:marLeft w:val="0"/>
                          <w:marRight w:val="0"/>
                          <w:marTop w:val="0"/>
                          <w:marBottom w:val="0"/>
                          <w:divBdr>
                            <w:top w:val="none" w:sz="0" w:space="0" w:color="auto"/>
                            <w:left w:val="none" w:sz="0" w:space="0" w:color="auto"/>
                            <w:bottom w:val="none" w:sz="0" w:space="0" w:color="auto"/>
                            <w:right w:val="none" w:sz="0" w:space="0" w:color="auto"/>
                          </w:divBdr>
                        </w:div>
                      </w:divsChild>
                    </w:div>
                    <w:div w:id="1670064792">
                      <w:marLeft w:val="0"/>
                      <w:marRight w:val="0"/>
                      <w:marTop w:val="0"/>
                      <w:marBottom w:val="0"/>
                      <w:divBdr>
                        <w:top w:val="none" w:sz="0" w:space="0" w:color="auto"/>
                        <w:left w:val="none" w:sz="0" w:space="0" w:color="auto"/>
                        <w:bottom w:val="none" w:sz="0" w:space="0" w:color="auto"/>
                        <w:right w:val="none" w:sz="0" w:space="0" w:color="auto"/>
                      </w:divBdr>
                      <w:divsChild>
                        <w:div w:id="10340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206">
              <w:marLeft w:val="0"/>
              <w:marRight w:val="0"/>
              <w:marTop w:val="0"/>
              <w:marBottom w:val="0"/>
              <w:divBdr>
                <w:top w:val="none" w:sz="0" w:space="0" w:color="auto"/>
                <w:left w:val="none" w:sz="0" w:space="0" w:color="auto"/>
                <w:bottom w:val="none" w:sz="0" w:space="0" w:color="auto"/>
                <w:right w:val="none" w:sz="0" w:space="0" w:color="auto"/>
              </w:divBdr>
              <w:divsChild>
                <w:div w:id="786196067">
                  <w:marLeft w:val="0"/>
                  <w:marRight w:val="0"/>
                  <w:marTop w:val="0"/>
                  <w:marBottom w:val="0"/>
                  <w:divBdr>
                    <w:top w:val="none" w:sz="0" w:space="0" w:color="auto"/>
                    <w:left w:val="none" w:sz="0" w:space="0" w:color="auto"/>
                    <w:bottom w:val="none" w:sz="0" w:space="0" w:color="auto"/>
                    <w:right w:val="none" w:sz="0" w:space="0" w:color="auto"/>
                  </w:divBdr>
                  <w:divsChild>
                    <w:div w:id="503127965">
                      <w:marLeft w:val="0"/>
                      <w:marRight w:val="0"/>
                      <w:marTop w:val="0"/>
                      <w:marBottom w:val="0"/>
                      <w:divBdr>
                        <w:top w:val="none" w:sz="0" w:space="0" w:color="auto"/>
                        <w:left w:val="none" w:sz="0" w:space="0" w:color="auto"/>
                        <w:bottom w:val="none" w:sz="0" w:space="0" w:color="auto"/>
                        <w:right w:val="none" w:sz="0" w:space="0" w:color="auto"/>
                      </w:divBdr>
                      <w:divsChild>
                        <w:div w:id="373385277">
                          <w:marLeft w:val="0"/>
                          <w:marRight w:val="0"/>
                          <w:marTop w:val="0"/>
                          <w:marBottom w:val="0"/>
                          <w:divBdr>
                            <w:top w:val="none" w:sz="0" w:space="0" w:color="auto"/>
                            <w:left w:val="none" w:sz="0" w:space="0" w:color="auto"/>
                            <w:bottom w:val="none" w:sz="0" w:space="0" w:color="auto"/>
                            <w:right w:val="none" w:sz="0" w:space="0" w:color="auto"/>
                          </w:divBdr>
                        </w:div>
                      </w:divsChild>
                    </w:div>
                    <w:div w:id="1184855490">
                      <w:marLeft w:val="0"/>
                      <w:marRight w:val="0"/>
                      <w:marTop w:val="0"/>
                      <w:marBottom w:val="0"/>
                      <w:divBdr>
                        <w:top w:val="none" w:sz="0" w:space="0" w:color="auto"/>
                        <w:left w:val="none" w:sz="0" w:space="0" w:color="auto"/>
                        <w:bottom w:val="none" w:sz="0" w:space="0" w:color="auto"/>
                        <w:right w:val="none" w:sz="0" w:space="0" w:color="auto"/>
                      </w:divBdr>
                      <w:divsChild>
                        <w:div w:id="1560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43003">
      <w:bodyDiv w:val="1"/>
      <w:marLeft w:val="0"/>
      <w:marRight w:val="0"/>
      <w:marTop w:val="0"/>
      <w:marBottom w:val="0"/>
      <w:divBdr>
        <w:top w:val="none" w:sz="0" w:space="0" w:color="auto"/>
        <w:left w:val="none" w:sz="0" w:space="0" w:color="auto"/>
        <w:bottom w:val="none" w:sz="0" w:space="0" w:color="auto"/>
        <w:right w:val="none" w:sz="0" w:space="0" w:color="auto"/>
      </w:divBdr>
    </w:div>
    <w:div w:id="1438059279">
      <w:bodyDiv w:val="1"/>
      <w:marLeft w:val="0"/>
      <w:marRight w:val="0"/>
      <w:marTop w:val="0"/>
      <w:marBottom w:val="0"/>
      <w:divBdr>
        <w:top w:val="none" w:sz="0" w:space="0" w:color="auto"/>
        <w:left w:val="none" w:sz="0" w:space="0" w:color="auto"/>
        <w:bottom w:val="none" w:sz="0" w:space="0" w:color="auto"/>
        <w:right w:val="none" w:sz="0" w:space="0" w:color="auto"/>
      </w:divBdr>
      <w:divsChild>
        <w:div w:id="1231307216">
          <w:marLeft w:val="0"/>
          <w:marRight w:val="0"/>
          <w:marTop w:val="0"/>
          <w:marBottom w:val="0"/>
          <w:divBdr>
            <w:top w:val="none" w:sz="0" w:space="0" w:color="auto"/>
            <w:left w:val="none" w:sz="0" w:space="0" w:color="auto"/>
            <w:bottom w:val="none" w:sz="0" w:space="0" w:color="auto"/>
            <w:right w:val="none" w:sz="0" w:space="0" w:color="auto"/>
          </w:divBdr>
          <w:divsChild>
            <w:div w:id="601841736">
              <w:marLeft w:val="0"/>
              <w:marRight w:val="0"/>
              <w:marTop w:val="0"/>
              <w:marBottom w:val="0"/>
              <w:divBdr>
                <w:top w:val="none" w:sz="0" w:space="0" w:color="auto"/>
                <w:left w:val="none" w:sz="0" w:space="0" w:color="auto"/>
                <w:bottom w:val="none" w:sz="0" w:space="0" w:color="auto"/>
                <w:right w:val="none" w:sz="0" w:space="0" w:color="auto"/>
              </w:divBdr>
              <w:divsChild>
                <w:div w:id="1306620880">
                  <w:marLeft w:val="0"/>
                  <w:marRight w:val="0"/>
                  <w:marTop w:val="0"/>
                  <w:marBottom w:val="0"/>
                  <w:divBdr>
                    <w:top w:val="none" w:sz="0" w:space="0" w:color="auto"/>
                    <w:left w:val="none" w:sz="0" w:space="0" w:color="auto"/>
                    <w:bottom w:val="none" w:sz="0" w:space="0" w:color="auto"/>
                    <w:right w:val="none" w:sz="0" w:space="0" w:color="auto"/>
                  </w:divBdr>
                  <w:divsChild>
                    <w:div w:id="1835492538">
                      <w:marLeft w:val="0"/>
                      <w:marRight w:val="0"/>
                      <w:marTop w:val="0"/>
                      <w:marBottom w:val="0"/>
                      <w:divBdr>
                        <w:top w:val="none" w:sz="0" w:space="0" w:color="auto"/>
                        <w:left w:val="none" w:sz="0" w:space="0" w:color="auto"/>
                        <w:bottom w:val="none" w:sz="0" w:space="0" w:color="auto"/>
                        <w:right w:val="none" w:sz="0" w:space="0" w:color="auto"/>
                      </w:divBdr>
                      <w:divsChild>
                        <w:div w:id="88938220">
                          <w:marLeft w:val="0"/>
                          <w:marRight w:val="0"/>
                          <w:marTop w:val="0"/>
                          <w:marBottom w:val="0"/>
                          <w:divBdr>
                            <w:top w:val="none" w:sz="0" w:space="0" w:color="auto"/>
                            <w:left w:val="none" w:sz="0" w:space="0" w:color="auto"/>
                            <w:bottom w:val="none" w:sz="0" w:space="0" w:color="auto"/>
                            <w:right w:val="none" w:sz="0" w:space="0" w:color="auto"/>
                          </w:divBdr>
                          <w:divsChild>
                            <w:div w:id="1271668495">
                              <w:marLeft w:val="0"/>
                              <w:marRight w:val="0"/>
                              <w:marTop w:val="0"/>
                              <w:marBottom w:val="0"/>
                              <w:divBdr>
                                <w:top w:val="none" w:sz="0" w:space="0" w:color="auto"/>
                                <w:left w:val="none" w:sz="0" w:space="0" w:color="auto"/>
                                <w:bottom w:val="none" w:sz="0" w:space="0" w:color="auto"/>
                                <w:right w:val="none" w:sz="0" w:space="0" w:color="auto"/>
                              </w:divBdr>
                            </w:div>
                          </w:divsChild>
                        </w:div>
                        <w:div w:id="123551014">
                          <w:marLeft w:val="0"/>
                          <w:marRight w:val="0"/>
                          <w:marTop w:val="0"/>
                          <w:marBottom w:val="0"/>
                          <w:divBdr>
                            <w:top w:val="none" w:sz="0" w:space="0" w:color="auto"/>
                            <w:left w:val="none" w:sz="0" w:space="0" w:color="auto"/>
                            <w:bottom w:val="none" w:sz="0" w:space="0" w:color="auto"/>
                            <w:right w:val="none" w:sz="0" w:space="0" w:color="auto"/>
                          </w:divBdr>
                          <w:divsChild>
                            <w:div w:id="1782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4583">
                  <w:marLeft w:val="0"/>
                  <w:marRight w:val="0"/>
                  <w:marTop w:val="0"/>
                  <w:marBottom w:val="0"/>
                  <w:divBdr>
                    <w:top w:val="none" w:sz="0" w:space="0" w:color="auto"/>
                    <w:left w:val="none" w:sz="0" w:space="0" w:color="auto"/>
                    <w:bottom w:val="none" w:sz="0" w:space="0" w:color="auto"/>
                    <w:right w:val="none" w:sz="0" w:space="0" w:color="auto"/>
                  </w:divBdr>
                  <w:divsChild>
                    <w:div w:id="1680303872">
                      <w:marLeft w:val="0"/>
                      <w:marRight w:val="0"/>
                      <w:marTop w:val="0"/>
                      <w:marBottom w:val="0"/>
                      <w:divBdr>
                        <w:top w:val="none" w:sz="0" w:space="0" w:color="auto"/>
                        <w:left w:val="none" w:sz="0" w:space="0" w:color="auto"/>
                        <w:bottom w:val="none" w:sz="0" w:space="0" w:color="auto"/>
                        <w:right w:val="none" w:sz="0" w:space="0" w:color="auto"/>
                      </w:divBdr>
                      <w:divsChild>
                        <w:div w:id="1227034925">
                          <w:marLeft w:val="0"/>
                          <w:marRight w:val="0"/>
                          <w:marTop w:val="0"/>
                          <w:marBottom w:val="0"/>
                          <w:divBdr>
                            <w:top w:val="none" w:sz="0" w:space="0" w:color="auto"/>
                            <w:left w:val="none" w:sz="0" w:space="0" w:color="auto"/>
                            <w:bottom w:val="none" w:sz="0" w:space="0" w:color="auto"/>
                            <w:right w:val="none" w:sz="0" w:space="0" w:color="auto"/>
                          </w:divBdr>
                          <w:divsChild>
                            <w:div w:id="711878682">
                              <w:marLeft w:val="0"/>
                              <w:marRight w:val="0"/>
                              <w:marTop w:val="0"/>
                              <w:marBottom w:val="0"/>
                              <w:divBdr>
                                <w:top w:val="none" w:sz="0" w:space="0" w:color="auto"/>
                                <w:left w:val="none" w:sz="0" w:space="0" w:color="auto"/>
                                <w:bottom w:val="none" w:sz="0" w:space="0" w:color="auto"/>
                                <w:right w:val="none" w:sz="0" w:space="0" w:color="auto"/>
                              </w:divBdr>
                            </w:div>
                          </w:divsChild>
                        </w:div>
                        <w:div w:id="1297444898">
                          <w:marLeft w:val="0"/>
                          <w:marRight w:val="0"/>
                          <w:marTop w:val="0"/>
                          <w:marBottom w:val="0"/>
                          <w:divBdr>
                            <w:top w:val="none" w:sz="0" w:space="0" w:color="auto"/>
                            <w:left w:val="none" w:sz="0" w:space="0" w:color="auto"/>
                            <w:bottom w:val="none" w:sz="0" w:space="0" w:color="auto"/>
                            <w:right w:val="none" w:sz="0" w:space="0" w:color="auto"/>
                          </w:divBdr>
                          <w:divsChild>
                            <w:div w:id="17120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472">
                  <w:marLeft w:val="0"/>
                  <w:marRight w:val="0"/>
                  <w:marTop w:val="0"/>
                  <w:marBottom w:val="0"/>
                  <w:divBdr>
                    <w:top w:val="none" w:sz="0" w:space="0" w:color="auto"/>
                    <w:left w:val="none" w:sz="0" w:space="0" w:color="auto"/>
                    <w:bottom w:val="none" w:sz="0" w:space="0" w:color="auto"/>
                    <w:right w:val="none" w:sz="0" w:space="0" w:color="auto"/>
                  </w:divBdr>
                  <w:divsChild>
                    <w:div w:id="175190158">
                      <w:marLeft w:val="0"/>
                      <w:marRight w:val="0"/>
                      <w:marTop w:val="0"/>
                      <w:marBottom w:val="0"/>
                      <w:divBdr>
                        <w:top w:val="none" w:sz="0" w:space="0" w:color="auto"/>
                        <w:left w:val="none" w:sz="0" w:space="0" w:color="auto"/>
                        <w:bottom w:val="none" w:sz="0" w:space="0" w:color="auto"/>
                        <w:right w:val="none" w:sz="0" w:space="0" w:color="auto"/>
                      </w:divBdr>
                      <w:divsChild>
                        <w:div w:id="1323775704">
                          <w:marLeft w:val="0"/>
                          <w:marRight w:val="0"/>
                          <w:marTop w:val="0"/>
                          <w:marBottom w:val="0"/>
                          <w:divBdr>
                            <w:top w:val="none" w:sz="0" w:space="0" w:color="auto"/>
                            <w:left w:val="none" w:sz="0" w:space="0" w:color="auto"/>
                            <w:bottom w:val="none" w:sz="0" w:space="0" w:color="auto"/>
                            <w:right w:val="none" w:sz="0" w:space="0" w:color="auto"/>
                          </w:divBdr>
                          <w:divsChild>
                            <w:div w:id="5035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451527">
      <w:bodyDiv w:val="1"/>
      <w:marLeft w:val="0"/>
      <w:marRight w:val="0"/>
      <w:marTop w:val="0"/>
      <w:marBottom w:val="0"/>
      <w:divBdr>
        <w:top w:val="none" w:sz="0" w:space="0" w:color="auto"/>
        <w:left w:val="none" w:sz="0" w:space="0" w:color="auto"/>
        <w:bottom w:val="none" w:sz="0" w:space="0" w:color="auto"/>
        <w:right w:val="none" w:sz="0" w:space="0" w:color="auto"/>
      </w:divBdr>
    </w:div>
    <w:div w:id="1536893502">
      <w:bodyDiv w:val="1"/>
      <w:marLeft w:val="0"/>
      <w:marRight w:val="0"/>
      <w:marTop w:val="0"/>
      <w:marBottom w:val="0"/>
      <w:divBdr>
        <w:top w:val="none" w:sz="0" w:space="0" w:color="auto"/>
        <w:left w:val="none" w:sz="0" w:space="0" w:color="auto"/>
        <w:bottom w:val="none" w:sz="0" w:space="0" w:color="auto"/>
        <w:right w:val="none" w:sz="0" w:space="0" w:color="auto"/>
      </w:divBdr>
    </w:div>
    <w:div w:id="1610045118">
      <w:bodyDiv w:val="1"/>
      <w:marLeft w:val="0"/>
      <w:marRight w:val="0"/>
      <w:marTop w:val="0"/>
      <w:marBottom w:val="0"/>
      <w:divBdr>
        <w:top w:val="none" w:sz="0" w:space="0" w:color="auto"/>
        <w:left w:val="none" w:sz="0" w:space="0" w:color="auto"/>
        <w:bottom w:val="none" w:sz="0" w:space="0" w:color="auto"/>
        <w:right w:val="none" w:sz="0" w:space="0" w:color="auto"/>
      </w:divBdr>
    </w:div>
    <w:div w:id="1692301062">
      <w:bodyDiv w:val="1"/>
      <w:marLeft w:val="0"/>
      <w:marRight w:val="0"/>
      <w:marTop w:val="0"/>
      <w:marBottom w:val="0"/>
      <w:divBdr>
        <w:top w:val="none" w:sz="0" w:space="0" w:color="auto"/>
        <w:left w:val="none" w:sz="0" w:space="0" w:color="auto"/>
        <w:bottom w:val="none" w:sz="0" w:space="0" w:color="auto"/>
        <w:right w:val="none" w:sz="0" w:space="0" w:color="auto"/>
      </w:divBdr>
      <w:divsChild>
        <w:div w:id="531651800">
          <w:marLeft w:val="0"/>
          <w:marRight w:val="0"/>
          <w:marTop w:val="0"/>
          <w:marBottom w:val="0"/>
          <w:divBdr>
            <w:top w:val="none" w:sz="0" w:space="0" w:color="auto"/>
            <w:left w:val="none" w:sz="0" w:space="0" w:color="auto"/>
            <w:bottom w:val="none" w:sz="0" w:space="0" w:color="auto"/>
            <w:right w:val="none" w:sz="0" w:space="0" w:color="auto"/>
          </w:divBdr>
          <w:divsChild>
            <w:div w:id="90512338">
              <w:marLeft w:val="0"/>
              <w:marRight w:val="0"/>
              <w:marTop w:val="0"/>
              <w:marBottom w:val="0"/>
              <w:divBdr>
                <w:top w:val="none" w:sz="0" w:space="0" w:color="auto"/>
                <w:left w:val="none" w:sz="0" w:space="0" w:color="auto"/>
                <w:bottom w:val="none" w:sz="0" w:space="0" w:color="auto"/>
                <w:right w:val="none" w:sz="0" w:space="0" w:color="auto"/>
              </w:divBdr>
              <w:divsChild>
                <w:div w:id="592125390">
                  <w:marLeft w:val="0"/>
                  <w:marRight w:val="0"/>
                  <w:marTop w:val="0"/>
                  <w:marBottom w:val="0"/>
                  <w:divBdr>
                    <w:top w:val="none" w:sz="0" w:space="0" w:color="auto"/>
                    <w:left w:val="none" w:sz="0" w:space="0" w:color="auto"/>
                    <w:bottom w:val="none" w:sz="0" w:space="0" w:color="auto"/>
                    <w:right w:val="none" w:sz="0" w:space="0" w:color="auto"/>
                  </w:divBdr>
                  <w:divsChild>
                    <w:div w:id="2006466955">
                      <w:marLeft w:val="0"/>
                      <w:marRight w:val="0"/>
                      <w:marTop w:val="0"/>
                      <w:marBottom w:val="0"/>
                      <w:divBdr>
                        <w:top w:val="none" w:sz="0" w:space="0" w:color="auto"/>
                        <w:left w:val="none" w:sz="0" w:space="0" w:color="auto"/>
                        <w:bottom w:val="none" w:sz="0" w:space="0" w:color="auto"/>
                        <w:right w:val="none" w:sz="0" w:space="0" w:color="auto"/>
                      </w:divBdr>
                      <w:divsChild>
                        <w:div w:id="1583098639">
                          <w:marLeft w:val="0"/>
                          <w:marRight w:val="0"/>
                          <w:marTop w:val="0"/>
                          <w:marBottom w:val="0"/>
                          <w:divBdr>
                            <w:top w:val="none" w:sz="0" w:space="0" w:color="auto"/>
                            <w:left w:val="none" w:sz="0" w:space="0" w:color="auto"/>
                            <w:bottom w:val="none" w:sz="0" w:space="0" w:color="auto"/>
                            <w:right w:val="none" w:sz="0" w:space="0" w:color="auto"/>
                          </w:divBdr>
                        </w:div>
                      </w:divsChild>
                    </w:div>
                    <w:div w:id="7803826">
                      <w:marLeft w:val="0"/>
                      <w:marRight w:val="0"/>
                      <w:marTop w:val="0"/>
                      <w:marBottom w:val="0"/>
                      <w:divBdr>
                        <w:top w:val="none" w:sz="0" w:space="0" w:color="auto"/>
                        <w:left w:val="none" w:sz="0" w:space="0" w:color="auto"/>
                        <w:bottom w:val="none" w:sz="0" w:space="0" w:color="auto"/>
                        <w:right w:val="none" w:sz="0" w:space="0" w:color="auto"/>
                      </w:divBdr>
                      <w:divsChild>
                        <w:div w:id="4625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377">
              <w:marLeft w:val="0"/>
              <w:marRight w:val="0"/>
              <w:marTop w:val="0"/>
              <w:marBottom w:val="0"/>
              <w:divBdr>
                <w:top w:val="none" w:sz="0" w:space="0" w:color="auto"/>
                <w:left w:val="none" w:sz="0" w:space="0" w:color="auto"/>
                <w:bottom w:val="none" w:sz="0" w:space="0" w:color="auto"/>
                <w:right w:val="none" w:sz="0" w:space="0" w:color="auto"/>
              </w:divBdr>
              <w:divsChild>
                <w:div w:id="548878491">
                  <w:marLeft w:val="0"/>
                  <w:marRight w:val="0"/>
                  <w:marTop w:val="0"/>
                  <w:marBottom w:val="0"/>
                  <w:divBdr>
                    <w:top w:val="none" w:sz="0" w:space="0" w:color="auto"/>
                    <w:left w:val="none" w:sz="0" w:space="0" w:color="auto"/>
                    <w:bottom w:val="none" w:sz="0" w:space="0" w:color="auto"/>
                    <w:right w:val="none" w:sz="0" w:space="0" w:color="auto"/>
                  </w:divBdr>
                  <w:divsChild>
                    <w:div w:id="1468548152">
                      <w:marLeft w:val="0"/>
                      <w:marRight w:val="0"/>
                      <w:marTop w:val="0"/>
                      <w:marBottom w:val="0"/>
                      <w:divBdr>
                        <w:top w:val="none" w:sz="0" w:space="0" w:color="auto"/>
                        <w:left w:val="none" w:sz="0" w:space="0" w:color="auto"/>
                        <w:bottom w:val="none" w:sz="0" w:space="0" w:color="auto"/>
                        <w:right w:val="none" w:sz="0" w:space="0" w:color="auto"/>
                      </w:divBdr>
                      <w:divsChild>
                        <w:div w:id="1648512912">
                          <w:marLeft w:val="0"/>
                          <w:marRight w:val="0"/>
                          <w:marTop w:val="0"/>
                          <w:marBottom w:val="0"/>
                          <w:divBdr>
                            <w:top w:val="none" w:sz="0" w:space="0" w:color="auto"/>
                            <w:left w:val="none" w:sz="0" w:space="0" w:color="auto"/>
                            <w:bottom w:val="none" w:sz="0" w:space="0" w:color="auto"/>
                            <w:right w:val="none" w:sz="0" w:space="0" w:color="auto"/>
                          </w:divBdr>
                        </w:div>
                      </w:divsChild>
                    </w:div>
                    <w:div w:id="409620053">
                      <w:marLeft w:val="0"/>
                      <w:marRight w:val="0"/>
                      <w:marTop w:val="0"/>
                      <w:marBottom w:val="0"/>
                      <w:divBdr>
                        <w:top w:val="none" w:sz="0" w:space="0" w:color="auto"/>
                        <w:left w:val="none" w:sz="0" w:space="0" w:color="auto"/>
                        <w:bottom w:val="none" w:sz="0" w:space="0" w:color="auto"/>
                        <w:right w:val="none" w:sz="0" w:space="0" w:color="auto"/>
                      </w:divBdr>
                      <w:divsChild>
                        <w:div w:id="8036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76195">
      <w:bodyDiv w:val="1"/>
      <w:marLeft w:val="0"/>
      <w:marRight w:val="0"/>
      <w:marTop w:val="0"/>
      <w:marBottom w:val="0"/>
      <w:divBdr>
        <w:top w:val="none" w:sz="0" w:space="0" w:color="auto"/>
        <w:left w:val="none" w:sz="0" w:space="0" w:color="auto"/>
        <w:bottom w:val="none" w:sz="0" w:space="0" w:color="auto"/>
        <w:right w:val="none" w:sz="0" w:space="0" w:color="auto"/>
      </w:divBdr>
      <w:divsChild>
        <w:div w:id="522979842">
          <w:marLeft w:val="0"/>
          <w:marRight w:val="0"/>
          <w:marTop w:val="0"/>
          <w:marBottom w:val="0"/>
          <w:divBdr>
            <w:top w:val="none" w:sz="0" w:space="0" w:color="auto"/>
            <w:left w:val="none" w:sz="0" w:space="0" w:color="auto"/>
            <w:bottom w:val="none" w:sz="0" w:space="0" w:color="auto"/>
            <w:right w:val="none" w:sz="0" w:space="0" w:color="auto"/>
          </w:divBdr>
          <w:divsChild>
            <w:div w:id="2141801565">
              <w:marLeft w:val="0"/>
              <w:marRight w:val="0"/>
              <w:marTop w:val="0"/>
              <w:marBottom w:val="0"/>
              <w:divBdr>
                <w:top w:val="none" w:sz="0" w:space="0" w:color="auto"/>
                <w:left w:val="none" w:sz="0" w:space="0" w:color="auto"/>
                <w:bottom w:val="none" w:sz="0" w:space="0" w:color="auto"/>
                <w:right w:val="none" w:sz="0" w:space="0" w:color="auto"/>
              </w:divBdr>
              <w:divsChild>
                <w:div w:id="1289311021">
                  <w:marLeft w:val="0"/>
                  <w:marRight w:val="0"/>
                  <w:marTop w:val="0"/>
                  <w:marBottom w:val="0"/>
                  <w:divBdr>
                    <w:top w:val="none" w:sz="0" w:space="0" w:color="auto"/>
                    <w:left w:val="none" w:sz="0" w:space="0" w:color="auto"/>
                    <w:bottom w:val="none" w:sz="0" w:space="0" w:color="auto"/>
                    <w:right w:val="none" w:sz="0" w:space="0" w:color="auto"/>
                  </w:divBdr>
                  <w:divsChild>
                    <w:div w:id="1579367302">
                      <w:marLeft w:val="0"/>
                      <w:marRight w:val="0"/>
                      <w:marTop w:val="0"/>
                      <w:marBottom w:val="0"/>
                      <w:divBdr>
                        <w:top w:val="none" w:sz="0" w:space="0" w:color="auto"/>
                        <w:left w:val="none" w:sz="0" w:space="0" w:color="auto"/>
                        <w:bottom w:val="none" w:sz="0" w:space="0" w:color="auto"/>
                        <w:right w:val="none" w:sz="0" w:space="0" w:color="auto"/>
                      </w:divBdr>
                      <w:divsChild>
                        <w:div w:id="1597061116">
                          <w:marLeft w:val="0"/>
                          <w:marRight w:val="0"/>
                          <w:marTop w:val="0"/>
                          <w:marBottom w:val="0"/>
                          <w:divBdr>
                            <w:top w:val="none" w:sz="0" w:space="0" w:color="auto"/>
                            <w:left w:val="none" w:sz="0" w:space="0" w:color="auto"/>
                            <w:bottom w:val="none" w:sz="0" w:space="0" w:color="auto"/>
                            <w:right w:val="none" w:sz="0" w:space="0" w:color="auto"/>
                          </w:divBdr>
                        </w:div>
                      </w:divsChild>
                    </w:div>
                    <w:div w:id="448165391">
                      <w:marLeft w:val="0"/>
                      <w:marRight w:val="0"/>
                      <w:marTop w:val="0"/>
                      <w:marBottom w:val="0"/>
                      <w:divBdr>
                        <w:top w:val="none" w:sz="0" w:space="0" w:color="auto"/>
                        <w:left w:val="none" w:sz="0" w:space="0" w:color="auto"/>
                        <w:bottom w:val="none" w:sz="0" w:space="0" w:color="auto"/>
                        <w:right w:val="none" w:sz="0" w:space="0" w:color="auto"/>
                      </w:divBdr>
                      <w:divsChild>
                        <w:div w:id="6395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vumc.org/health-policy/person/marie-h-martin-phd-me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vumc.org/health-policy/person/jinyi-zhu-phd-mph" TargetMode="External"/><Relationship Id="rId20" Type="http://schemas.openxmlformats.org/officeDocument/2006/relationships/hyperlink" Target="https://www.vumc.org/health-policy/person/christine-c-whitmore-ph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altheconomics.org/congres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umc.org/health-policy/person/ashley-leech-phd-m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D2P">
      <a:dk1>
        <a:sysClr val="windowText" lastClr="000000"/>
      </a:dk1>
      <a:lt1>
        <a:sysClr val="window" lastClr="FFFFFF"/>
      </a:lt1>
      <a:dk2>
        <a:srgbClr val="462A78"/>
      </a:dk2>
      <a:lt2>
        <a:srgbClr val="FCA520"/>
      </a:lt2>
      <a:accent1>
        <a:srgbClr val="001689"/>
      </a:accent1>
      <a:accent2>
        <a:srgbClr val="9D91BC"/>
      </a:accent2>
      <a:accent3>
        <a:srgbClr val="A09FA6"/>
      </a:accent3>
      <a:accent4>
        <a:srgbClr val="D7D6D9"/>
      </a:accent4>
      <a:accent5>
        <a:srgbClr val="422A6E"/>
      </a:accent5>
      <a:accent6>
        <a:srgbClr val="FEEACD"/>
      </a:accent6>
      <a:hlink>
        <a:srgbClr val="0563C1"/>
      </a:hlink>
      <a:folHlink>
        <a:srgbClr val="422A6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1B2E7BFA71E142B4BDB630E43D88AB" ma:contentTypeVersion="13" ma:contentTypeDescription="Create a new document." ma:contentTypeScope="" ma:versionID="7c90c5e2869be73076fb18415fb3f19d">
  <xsd:schema xmlns:xsd="http://www.w3.org/2001/XMLSchema" xmlns:xs="http://www.w3.org/2001/XMLSchema" xmlns:p="http://schemas.microsoft.com/office/2006/metadata/properties" xmlns:ns3="abecdd5a-a850-49e4-96aa-41c81b42e521" xmlns:ns4="58053678-692a-435d-9eaa-57642a374452" targetNamespace="http://schemas.microsoft.com/office/2006/metadata/properties" ma:root="true" ma:fieldsID="d61b9001aa2b71e2f372f8f485e1d3ab" ns3:_="" ns4:_="">
    <xsd:import namespace="abecdd5a-a850-49e4-96aa-41c81b42e521"/>
    <xsd:import namespace="58053678-692a-435d-9eaa-57642a3744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cdd5a-a850-49e4-96aa-41c81b42e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053678-692a-435d-9eaa-57642a3744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A36F46-9732-4912-B58D-7BD3D00DCEAD}">
  <ds:schemaRefs>
    <ds:schemaRef ds:uri="http://schemas.openxmlformats.org/officeDocument/2006/bibliography"/>
  </ds:schemaRefs>
</ds:datastoreItem>
</file>

<file path=customXml/itemProps2.xml><?xml version="1.0" encoding="utf-8"?>
<ds:datastoreItem xmlns:ds="http://schemas.openxmlformats.org/officeDocument/2006/customXml" ds:itemID="{AF295091-2980-4F15-BE82-8CB7CEA2A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9265DA-BBC1-4A74-9DEA-2B84E2410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cdd5a-a850-49e4-96aa-41c81b42e521"/>
    <ds:schemaRef ds:uri="58053678-692a-435d-9eaa-57642a374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EFB559-9526-4CEE-B3CB-CBD4A2A1A2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Hampton</dc:creator>
  <cp:keywords/>
  <dc:description/>
  <cp:lastModifiedBy>Graves, John A</cp:lastModifiedBy>
  <cp:revision>2</cp:revision>
  <dcterms:created xsi:type="dcterms:W3CDTF">2024-09-30T05:54:00Z</dcterms:created>
  <dcterms:modified xsi:type="dcterms:W3CDTF">2024-09-30T05:54:00Z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0x010100561B2E7BFA71E142B4BDB630E43D88AB</vt:lpwstr>
  </property>
  <property fmtid="{D5CDD505-2E9C-101B-9397-08002B2CF9AE}" pid="3" name="MSIP_Label_7b94a7b8-f06c-4dfe-bdcc-9b548fd58c31_Enabled">
    <vt:lpwstr>true</vt:lpwstr>
  </property>
  <property fmtid="{D5CDD505-2E9C-101B-9397-08002B2CF9AE}" pid="4" name="MSIP_Label_7b94a7b8-f06c-4dfe-bdcc-9b548fd58c31_SetDate">
    <vt:lpwstr>2021-02-25T20:40:51Z</vt:lpwstr>
  </property>
  <property fmtid="{D5CDD505-2E9C-101B-9397-08002B2CF9AE}" pid="5" name="MSIP_Label_7b94a7b8-f06c-4dfe-bdcc-9b548fd58c31_Method">
    <vt:lpwstr>Privileged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27b95024-95ac-4f38-8166-266f33ac3682</vt:lpwstr>
  </property>
  <property fmtid="{D5CDD505-2E9C-101B-9397-08002B2CF9AE}" pid="9" name="MSIP_Label_7b94a7b8-f06c-4dfe-bdcc-9b548fd58c31_ContentBits">
    <vt:lpwstr>0</vt:lpwstr>
  </property>
  <property fmtid="{D5CDD505-2E9C-101B-9397-08002B2CF9AE}" pid="10" name="MSIP_Label_792c8cef-6f2b-4af1-b4ac-d815ff795cd6_Enabled">
    <vt:lpwstr>true</vt:lpwstr>
  </property>
  <property fmtid="{D5CDD505-2E9C-101B-9397-08002B2CF9AE}" pid="11" name="MSIP_Label_792c8cef-6f2b-4af1-b4ac-d815ff795cd6_SetDate">
    <vt:lpwstr>2024-09-28T07:13:10Z</vt:lpwstr>
  </property>
  <property fmtid="{D5CDD505-2E9C-101B-9397-08002B2CF9AE}" pid="12" name="MSIP_Label_792c8cef-6f2b-4af1-b4ac-d815ff795cd6_Method">
    <vt:lpwstr>Standard</vt:lpwstr>
  </property>
  <property fmtid="{D5CDD505-2E9C-101B-9397-08002B2CF9AE}" pid="13" name="MSIP_Label_792c8cef-6f2b-4af1-b4ac-d815ff795cd6_Name">
    <vt:lpwstr>VUMC General</vt:lpwstr>
  </property>
  <property fmtid="{D5CDD505-2E9C-101B-9397-08002B2CF9AE}" pid="14" name="MSIP_Label_792c8cef-6f2b-4af1-b4ac-d815ff795cd6_SiteId">
    <vt:lpwstr>ef575030-1424-4ed8-b83c-12c533d879ab</vt:lpwstr>
  </property>
  <property fmtid="{D5CDD505-2E9C-101B-9397-08002B2CF9AE}" pid="15" name="MSIP_Label_792c8cef-6f2b-4af1-b4ac-d815ff795cd6_ActionId">
    <vt:lpwstr>76495575-9987-4a6b-b0fa-8da788f26da1</vt:lpwstr>
  </property>
  <property fmtid="{D5CDD505-2E9C-101B-9397-08002B2CF9AE}" pid="16" name="MSIP_Label_792c8cef-6f2b-4af1-b4ac-d815ff795cd6_ContentBits">
    <vt:lpwstr>0</vt:lpwstr>
  </property>
</Properties>
</file>